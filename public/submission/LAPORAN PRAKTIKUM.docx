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8694ED" w14:textId="77777777" w:rsidR="008049FB" w:rsidRPr="00E5251A" w:rsidRDefault="008049FB" w:rsidP="008049FB">
      <w:pPr>
        <w:jc w:val="center"/>
        <w:rPr>
          <w:rFonts w:ascii="Times New Roman" w:hAnsi="Times New Roman" w:cs="Times New Roman"/>
          <w:b/>
          <w:sz w:val="48"/>
          <w:szCs w:val="48"/>
          <w:lang w:val="id-ID"/>
        </w:rPr>
      </w:pPr>
      <w:r w:rsidRPr="00E5251A">
        <w:rPr>
          <w:rFonts w:ascii="Times New Roman" w:hAnsi="Times New Roman" w:cs="Times New Roman"/>
          <w:b/>
          <w:sz w:val="48"/>
          <w:szCs w:val="48"/>
          <w:lang w:val="id-ID"/>
        </w:rPr>
        <w:t>LAPORAN PRAKTIKUM</w:t>
      </w:r>
    </w:p>
    <w:p w14:paraId="270C1B6B" w14:textId="77777777" w:rsidR="008049FB" w:rsidRPr="008049FB" w:rsidRDefault="008049FB" w:rsidP="008049FB">
      <w:pPr>
        <w:jc w:val="center"/>
        <w:rPr>
          <w:rFonts w:ascii="Times New Roman" w:hAnsi="Times New Roman" w:cs="Times New Roman"/>
          <w:sz w:val="48"/>
          <w:szCs w:val="48"/>
          <w:lang w:val="id-ID"/>
        </w:rPr>
      </w:pPr>
      <w:r w:rsidRPr="008049FB">
        <w:rPr>
          <w:rFonts w:ascii="Times New Roman" w:hAnsi="Times New Roman" w:cs="Times New Roman"/>
          <w:sz w:val="48"/>
          <w:szCs w:val="48"/>
        </w:rPr>
        <w:t>Information Security Overview</w:t>
      </w:r>
    </w:p>
    <w:p w14:paraId="1684B11D" w14:textId="77777777" w:rsidR="008049FB" w:rsidRPr="005C0112" w:rsidRDefault="008049FB" w:rsidP="008049FB">
      <w:pPr>
        <w:jc w:val="center"/>
        <w:rPr>
          <w:rFonts w:ascii="Times New Roman" w:hAnsi="Times New Roman" w:cs="Times New Roman"/>
          <w:b/>
          <w:sz w:val="40"/>
          <w:szCs w:val="40"/>
          <w:lang w:val="id-ID"/>
        </w:rPr>
      </w:pPr>
    </w:p>
    <w:p w14:paraId="7B8B65D2" w14:textId="77777777" w:rsidR="008049FB" w:rsidRDefault="008049FB" w:rsidP="008049FB">
      <w:pPr>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255EE3A2" wp14:editId="444F78BF">
            <wp:extent cx="1264596" cy="1463040"/>
            <wp:effectExtent l="0" t="0" r="0" b="3810"/>
            <wp:docPr id="1" name="Picture 1" descr="D:\Juliana\Photos\Background\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uliana\Photos\Background\d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596" cy="1463040"/>
                    </a:xfrm>
                    <a:prstGeom prst="rect">
                      <a:avLst/>
                    </a:prstGeom>
                    <a:noFill/>
                    <a:ln>
                      <a:noFill/>
                    </a:ln>
                  </pic:spPr>
                </pic:pic>
              </a:graphicData>
            </a:graphic>
          </wp:inline>
        </w:drawing>
      </w:r>
    </w:p>
    <w:p w14:paraId="2DCE23A6" w14:textId="77777777" w:rsidR="008049FB" w:rsidRDefault="008049FB" w:rsidP="008049FB">
      <w:pPr>
        <w:jc w:val="center"/>
        <w:rPr>
          <w:rFonts w:ascii="Times New Roman" w:hAnsi="Times New Roman" w:cs="Times New Roman"/>
          <w:b/>
          <w:sz w:val="28"/>
          <w:szCs w:val="28"/>
          <w:lang w:val="id-ID"/>
        </w:rPr>
      </w:pPr>
      <w:r w:rsidRPr="00E5251A">
        <w:rPr>
          <w:rFonts w:ascii="Times New Roman" w:hAnsi="Times New Roman" w:cs="Times New Roman"/>
          <w:b/>
          <w:sz w:val="28"/>
          <w:szCs w:val="28"/>
          <w:lang w:val="id-ID"/>
        </w:rPr>
        <w:t>Institut Teknologi Del</w:t>
      </w:r>
    </w:p>
    <w:p w14:paraId="583A629B" w14:textId="0937E1C7" w:rsidR="008049FB" w:rsidRPr="008049FB" w:rsidRDefault="008049FB" w:rsidP="008049FB">
      <w:pPr>
        <w:jc w:val="center"/>
        <w:rPr>
          <w:rFonts w:ascii="Times New Roman" w:hAnsi="Times New Roman" w:cs="Times New Roman"/>
          <w:b/>
          <w:sz w:val="28"/>
          <w:szCs w:val="28"/>
        </w:rPr>
      </w:pPr>
      <w:ins w:id="0" w:author="santo harianja" w:date="2021-08-25T18:33:00Z">
        <w:r w:rsidRPr="00521BE2">
          <w:rPr>
            <w:rFonts w:ascii="Times New Roman" w:hAnsi="Times New Roman" w:cs="Times New Roman"/>
            <w:b/>
            <w:sz w:val="28"/>
            <w:szCs w:val="28"/>
            <w:lang w:val="id-ID"/>
          </w:rPr>
          <w:t xml:space="preserve">T.P. </w:t>
        </w:r>
      </w:ins>
      <w:r>
        <w:rPr>
          <w:rFonts w:ascii="Times New Roman" w:hAnsi="Times New Roman" w:cs="Times New Roman"/>
          <w:b/>
          <w:sz w:val="28"/>
          <w:szCs w:val="28"/>
          <w:lang w:val="id-ID"/>
        </w:rPr>
        <w:t>202</w:t>
      </w:r>
      <w:r w:rsidR="007445AD" w:rsidRPr="00521BE2">
        <w:rPr>
          <w:rFonts w:ascii="Times New Roman" w:hAnsi="Times New Roman"/>
          <w:b/>
          <w:sz w:val="28"/>
          <w:lang w:val="id-ID"/>
          <w:rPrChange w:id="1" w:author="santo harianja" w:date="2021-08-25T18:33:00Z">
            <w:rPr>
              <w:rFonts w:ascii="Times New Roman" w:hAnsi="Times New Roman" w:cs="Times New Roman"/>
              <w:b/>
              <w:sz w:val="28"/>
              <w:szCs w:val="28"/>
            </w:rPr>
          </w:rPrChange>
        </w:rPr>
        <w:t>1</w:t>
      </w:r>
      <w:ins w:id="2" w:author="santo harianja" w:date="2021-08-25T18:33:00Z">
        <w:r w:rsidRPr="00521BE2">
          <w:rPr>
            <w:rFonts w:ascii="Times New Roman" w:hAnsi="Times New Roman" w:cs="Times New Roman"/>
            <w:b/>
            <w:sz w:val="28"/>
            <w:szCs w:val="28"/>
            <w:lang w:val="id-ID"/>
          </w:rPr>
          <w:t>/202</w:t>
        </w:r>
        <w:r w:rsidRPr="00521BE2">
          <w:rPr>
            <w:rFonts w:ascii="Times New Roman" w:hAnsi="Times New Roman" w:cs="Times New Roman"/>
            <w:b/>
            <w:sz w:val="28"/>
            <w:szCs w:val="28"/>
          </w:rPr>
          <w:t>2</w:t>
        </w:r>
      </w:ins>
    </w:p>
    <w:p w14:paraId="52E5C334" w14:textId="77777777" w:rsidR="008049FB" w:rsidRDefault="008049FB" w:rsidP="008049FB">
      <w:pPr>
        <w:jc w:val="center"/>
        <w:rPr>
          <w:rFonts w:ascii="Times New Roman" w:hAnsi="Times New Roman" w:cs="Times New Roman"/>
          <w:b/>
          <w:sz w:val="24"/>
          <w:szCs w:val="24"/>
          <w:lang w:val="id-ID"/>
        </w:rPr>
      </w:pPr>
    </w:p>
    <w:p w14:paraId="537E7523" w14:textId="77777777" w:rsidR="008049FB" w:rsidRDefault="008049FB" w:rsidP="008049FB">
      <w:pPr>
        <w:jc w:val="center"/>
        <w:rPr>
          <w:rFonts w:ascii="Times New Roman" w:hAnsi="Times New Roman" w:cs="Times New Roman"/>
          <w:sz w:val="24"/>
          <w:szCs w:val="24"/>
          <w:lang w:val="id-ID"/>
        </w:rPr>
      </w:pPr>
      <w:r w:rsidRPr="00E5251A">
        <w:rPr>
          <w:rFonts w:ascii="Times New Roman" w:hAnsi="Times New Roman" w:cs="Times New Roman"/>
          <w:sz w:val="24"/>
          <w:szCs w:val="24"/>
          <w:lang w:val="id-ID"/>
        </w:rPr>
        <w:t>Disusun Oleh :</w:t>
      </w:r>
    </w:p>
    <w:p w14:paraId="356091FD" w14:textId="77777777" w:rsidR="008049FB" w:rsidRDefault="008049FB" w:rsidP="008049FB">
      <w:pPr>
        <w:jc w:val="center"/>
        <w:rPr>
          <w:rFonts w:ascii="Times New Roman" w:hAnsi="Times New Roman" w:cs="Times New Roman"/>
          <w:sz w:val="24"/>
          <w:szCs w:val="24"/>
          <w:lang w:val="id-ID"/>
        </w:rPr>
      </w:pPr>
    </w:p>
    <w:p w14:paraId="54CD5B52" w14:textId="77777777" w:rsidR="008049FB" w:rsidRPr="00E5251A" w:rsidRDefault="008049FB" w:rsidP="008049FB">
      <w:pPr>
        <w:jc w:val="center"/>
        <w:rPr>
          <w:rFonts w:ascii="Times New Roman" w:hAnsi="Times New Roman" w:cs="Times New Roman"/>
          <w:sz w:val="24"/>
          <w:szCs w:val="24"/>
          <w:lang w:val="id-ID"/>
        </w:rPr>
      </w:pPr>
    </w:p>
    <w:p w14:paraId="65352C68" w14:textId="77777777" w:rsidR="007E040A" w:rsidRDefault="008049FB" w:rsidP="008049FB">
      <w:pPr>
        <w:jc w:val="center"/>
        <w:rPr>
          <w:rFonts w:ascii="Times New Roman" w:hAnsi="Times New Roman" w:cs="Times New Roman"/>
          <w:sz w:val="40"/>
          <w:szCs w:val="40"/>
        </w:rPr>
      </w:pPr>
      <w:r>
        <w:rPr>
          <w:rFonts w:ascii="Times New Roman" w:hAnsi="Times New Roman" w:cs="Times New Roman"/>
          <w:sz w:val="40"/>
          <w:szCs w:val="40"/>
        </w:rPr>
        <w:t>Nama: Santo L Harianja</w:t>
      </w:r>
    </w:p>
    <w:p w14:paraId="43F586E5" w14:textId="77777777" w:rsidR="008049FB" w:rsidRDefault="008049FB" w:rsidP="008049FB">
      <w:pPr>
        <w:jc w:val="center"/>
        <w:rPr>
          <w:rFonts w:ascii="Times New Roman" w:hAnsi="Times New Roman" w:cs="Times New Roman"/>
          <w:sz w:val="40"/>
          <w:szCs w:val="40"/>
        </w:rPr>
      </w:pPr>
      <w:proofErr w:type="spellStart"/>
      <w:r>
        <w:rPr>
          <w:rFonts w:ascii="Times New Roman" w:hAnsi="Times New Roman" w:cs="Times New Roman"/>
          <w:sz w:val="40"/>
          <w:szCs w:val="40"/>
        </w:rPr>
        <w:t>Nim</w:t>
      </w:r>
      <w:proofErr w:type="spellEnd"/>
      <w:r>
        <w:rPr>
          <w:rFonts w:ascii="Times New Roman" w:hAnsi="Times New Roman" w:cs="Times New Roman"/>
          <w:sz w:val="40"/>
          <w:szCs w:val="40"/>
        </w:rPr>
        <w:t>: 11419027</w:t>
      </w:r>
    </w:p>
    <w:p w14:paraId="3D44D55C" w14:textId="77777777" w:rsidR="008049FB" w:rsidRDefault="008049FB" w:rsidP="008049FB">
      <w:pPr>
        <w:jc w:val="center"/>
        <w:rPr>
          <w:rFonts w:ascii="Times New Roman" w:hAnsi="Times New Roman" w:cs="Times New Roman"/>
          <w:sz w:val="40"/>
          <w:szCs w:val="40"/>
        </w:rPr>
      </w:pPr>
      <w:proofErr w:type="spellStart"/>
      <w:r>
        <w:rPr>
          <w:rFonts w:ascii="Times New Roman" w:hAnsi="Times New Roman" w:cs="Times New Roman"/>
          <w:sz w:val="40"/>
          <w:szCs w:val="40"/>
        </w:rPr>
        <w:t>Kelas</w:t>
      </w:r>
      <w:proofErr w:type="spellEnd"/>
      <w:r>
        <w:rPr>
          <w:rFonts w:ascii="Times New Roman" w:hAnsi="Times New Roman" w:cs="Times New Roman"/>
          <w:sz w:val="40"/>
          <w:szCs w:val="40"/>
        </w:rPr>
        <w:t xml:space="preserve"> : 43 TRPL 1</w:t>
      </w:r>
    </w:p>
    <w:p w14:paraId="14B9FFEB" w14:textId="77777777" w:rsidR="008049FB" w:rsidRDefault="008049FB" w:rsidP="008049FB">
      <w:pPr>
        <w:jc w:val="center"/>
        <w:rPr>
          <w:rFonts w:ascii="Times New Roman" w:hAnsi="Times New Roman" w:cs="Times New Roman"/>
          <w:sz w:val="40"/>
          <w:szCs w:val="40"/>
        </w:rPr>
      </w:pPr>
    </w:p>
    <w:p w14:paraId="3E9B9783" w14:textId="77777777" w:rsidR="008049FB" w:rsidRDefault="008049FB" w:rsidP="008049FB">
      <w:pPr>
        <w:jc w:val="center"/>
        <w:rPr>
          <w:rFonts w:ascii="Times New Roman" w:hAnsi="Times New Roman" w:cs="Times New Roman"/>
          <w:sz w:val="40"/>
          <w:szCs w:val="40"/>
        </w:rPr>
      </w:pPr>
    </w:p>
    <w:p w14:paraId="72105ED1" w14:textId="77777777" w:rsidR="008049FB" w:rsidRDefault="008049FB" w:rsidP="008049FB">
      <w:pPr>
        <w:jc w:val="center"/>
        <w:rPr>
          <w:rFonts w:ascii="Times New Roman" w:hAnsi="Times New Roman" w:cs="Times New Roman"/>
          <w:sz w:val="40"/>
          <w:szCs w:val="40"/>
        </w:rPr>
      </w:pPr>
    </w:p>
    <w:p w14:paraId="79127D25" w14:textId="77777777" w:rsidR="008049FB" w:rsidRDefault="008049FB" w:rsidP="008049FB">
      <w:pPr>
        <w:jc w:val="center"/>
        <w:rPr>
          <w:rFonts w:ascii="Times New Roman" w:hAnsi="Times New Roman" w:cs="Times New Roman"/>
          <w:sz w:val="40"/>
          <w:szCs w:val="40"/>
        </w:rPr>
      </w:pPr>
    </w:p>
    <w:p w14:paraId="5557F325" w14:textId="77777777" w:rsidR="008049FB" w:rsidRDefault="008049FB" w:rsidP="008049FB">
      <w:pPr>
        <w:jc w:val="center"/>
        <w:rPr>
          <w:rFonts w:ascii="Times New Roman" w:hAnsi="Times New Roman" w:cs="Times New Roman"/>
          <w:sz w:val="40"/>
          <w:szCs w:val="40"/>
        </w:rPr>
      </w:pPr>
    </w:p>
    <w:p w14:paraId="2A17B247" w14:textId="77777777" w:rsidR="008049FB" w:rsidRPr="00521BE2" w:rsidRDefault="008049FB" w:rsidP="008049FB">
      <w:pPr>
        <w:pStyle w:val="ListParagraph"/>
        <w:numPr>
          <w:ilvl w:val="0"/>
          <w:numId w:val="1"/>
        </w:numPr>
        <w:rPr>
          <w:rFonts w:ascii="Times New Roman" w:hAnsi="Times New Roman"/>
          <w:sz w:val="24"/>
          <w:rPrChange w:id="3" w:author="santo harianja" w:date="2021-08-25T18:33:00Z">
            <w:rPr>
              <w:sz w:val="24"/>
              <w:szCs w:val="24"/>
            </w:rPr>
          </w:rPrChange>
        </w:rPr>
      </w:pPr>
      <w:r w:rsidRPr="00521BE2">
        <w:rPr>
          <w:rFonts w:ascii="Times New Roman" w:hAnsi="Times New Roman"/>
          <w:sz w:val="24"/>
          <w:rPrChange w:id="4" w:author="santo harianja" w:date="2021-08-25T18:33:00Z">
            <w:rPr/>
          </w:rPrChange>
        </w:rPr>
        <w:lastRenderedPageBreak/>
        <w:t>What is the OSI security architecture?(</w:t>
      </w:r>
      <w:r w:rsidRPr="008049FB">
        <w:rPr>
          <w:rFonts w:ascii="Times New Roman" w:hAnsi="Times New Roman" w:cs="Times New Roman"/>
          <w:sz w:val="24"/>
          <w:szCs w:val="24"/>
          <w:lang w:val="id-ID"/>
        </w:rPr>
        <w:t xml:space="preserve"> </w:t>
      </w:r>
      <w:r w:rsidRPr="005C0112">
        <w:rPr>
          <w:rFonts w:ascii="Times New Roman" w:hAnsi="Times New Roman" w:cs="Times New Roman"/>
          <w:sz w:val="24"/>
          <w:szCs w:val="24"/>
          <w:lang w:val="id-ID"/>
        </w:rPr>
        <w:t>Apa arsitektur keamanan OSI?</w:t>
      </w:r>
      <w:r w:rsidRPr="00521BE2">
        <w:rPr>
          <w:rFonts w:ascii="Times New Roman" w:hAnsi="Times New Roman"/>
          <w:sz w:val="24"/>
          <w:rPrChange w:id="5" w:author="santo harianja" w:date="2021-08-25T18:33:00Z">
            <w:rPr/>
          </w:rPrChange>
        </w:rPr>
        <w:t>)</w:t>
      </w:r>
    </w:p>
    <w:p w14:paraId="3FDD4F95" w14:textId="77777777" w:rsidR="008049FB" w:rsidRPr="00521BE2" w:rsidRDefault="00E137DE" w:rsidP="008049FB">
      <w:pPr>
        <w:pStyle w:val="ListParagraph"/>
        <w:numPr>
          <w:ilvl w:val="0"/>
          <w:numId w:val="2"/>
        </w:numPr>
        <w:rPr>
          <w:ins w:id="6" w:author="santo harianja" w:date="2021-08-25T18:33:00Z"/>
          <w:rFonts w:ascii="Times New Roman" w:hAnsi="Times New Roman" w:cs="Times New Roman"/>
          <w:sz w:val="24"/>
          <w:szCs w:val="24"/>
        </w:rPr>
      </w:pPr>
      <w:ins w:id="7" w:author="santo harianja" w:date="2021-08-25T18:33:00Z">
        <w:r w:rsidRPr="00521BE2">
          <w:rPr>
            <w:rFonts w:ascii="Times New Roman" w:hAnsi="Times New Roman" w:cs="Times New Roman"/>
            <w:sz w:val="24"/>
            <w:szCs w:val="24"/>
            <w:lang w:val="id-ID"/>
          </w:rPr>
          <w:t xml:space="preserve">Arsitektur Keamanan OSI adalah kerangka kerja yang menyediakan cara sistematis untuk mendefinisikan persyaratan untuk keamanan dan mengkarakterisasi pendekatan </w:t>
        </w:r>
        <w:bookmarkStart w:id="8" w:name="_GoBack"/>
        <w:r w:rsidRPr="00521BE2">
          <w:rPr>
            <w:rFonts w:ascii="Times New Roman" w:hAnsi="Times New Roman" w:cs="Times New Roman"/>
            <w:sz w:val="24"/>
            <w:szCs w:val="24"/>
            <w:lang w:val="id-ID"/>
          </w:rPr>
          <w:t xml:space="preserve">untuk memenuhi persyaratan tersebut. Dokumen ini mendefinisikan serangan </w:t>
        </w:r>
        <w:bookmarkEnd w:id="8"/>
        <w:r w:rsidRPr="00521BE2">
          <w:rPr>
            <w:rFonts w:ascii="Times New Roman" w:hAnsi="Times New Roman" w:cs="Times New Roman"/>
            <w:sz w:val="24"/>
            <w:szCs w:val="24"/>
            <w:lang w:val="id-ID"/>
          </w:rPr>
          <w:t>keamanan, mekanisme, dan layanan, dan hubungan di antara kategori-kategori ini.</w:t>
        </w:r>
      </w:ins>
    </w:p>
    <w:p w14:paraId="2842E6A0" w14:textId="77777777" w:rsidR="00E137DE" w:rsidRPr="00521BE2" w:rsidRDefault="00E137DE" w:rsidP="00E137DE">
      <w:pPr>
        <w:pStyle w:val="ListParagraph"/>
        <w:numPr>
          <w:ilvl w:val="0"/>
          <w:numId w:val="5"/>
        </w:numPr>
        <w:tabs>
          <w:tab w:val="left" w:pos="851"/>
        </w:tabs>
        <w:jc w:val="both"/>
        <w:rPr>
          <w:ins w:id="9" w:author="santo harianja" w:date="2021-08-25T18:33:00Z"/>
          <w:rFonts w:ascii="Times New Roman" w:hAnsi="Times New Roman" w:cs="Times New Roman"/>
          <w:sz w:val="24"/>
          <w:szCs w:val="24"/>
          <w:lang w:val="id-ID"/>
        </w:rPr>
      </w:pPr>
      <w:ins w:id="10" w:author="santo harianja" w:date="2021-08-25T18:33:00Z">
        <w:r w:rsidRPr="00521BE2">
          <w:rPr>
            <w:rFonts w:ascii="Times New Roman" w:hAnsi="Times New Roman" w:cs="Times New Roman"/>
            <w:sz w:val="24"/>
            <w:szCs w:val="24"/>
            <w:lang w:val="id-ID"/>
          </w:rPr>
          <w:t>Serangan Keamanan</w:t>
        </w:r>
      </w:ins>
    </w:p>
    <w:p w14:paraId="2996620A" w14:textId="77777777" w:rsidR="00E137DE" w:rsidRPr="00521BE2" w:rsidRDefault="00E137DE" w:rsidP="00E137DE">
      <w:pPr>
        <w:pStyle w:val="ListParagraph"/>
        <w:tabs>
          <w:tab w:val="left" w:pos="851"/>
        </w:tabs>
        <w:ind w:left="1440"/>
        <w:jc w:val="both"/>
        <w:rPr>
          <w:ins w:id="11" w:author="santo harianja" w:date="2021-08-25T18:33:00Z"/>
          <w:rFonts w:ascii="Times New Roman" w:hAnsi="Times New Roman" w:cs="Times New Roman"/>
          <w:sz w:val="24"/>
          <w:szCs w:val="24"/>
          <w:lang w:val="id-ID"/>
        </w:rPr>
      </w:pPr>
      <w:proofErr w:type="spellStart"/>
      <w:ins w:id="12" w:author="santo harianja" w:date="2021-08-25T18:33:00Z">
        <w:r w:rsidRPr="00521BE2">
          <w:rPr>
            <w:rFonts w:ascii="Times New Roman" w:eastAsia="Times New Roman" w:hAnsi="Times New Roman" w:cs="Times New Roman"/>
            <w:sz w:val="24"/>
            <w:szCs w:val="24"/>
          </w:rPr>
          <w:t>Setiap</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tindakan</w:t>
        </w:r>
        <w:proofErr w:type="spellEnd"/>
        <w:r w:rsidRPr="00521BE2">
          <w:rPr>
            <w:rFonts w:ascii="Times New Roman" w:eastAsia="Times New Roman" w:hAnsi="Times New Roman" w:cs="Times New Roman"/>
            <w:sz w:val="24"/>
            <w:szCs w:val="24"/>
          </w:rPr>
          <w:t xml:space="preserve"> yang </w:t>
        </w:r>
        <w:proofErr w:type="spellStart"/>
        <w:r w:rsidRPr="00521BE2">
          <w:rPr>
            <w:rFonts w:ascii="Times New Roman" w:eastAsia="Times New Roman" w:hAnsi="Times New Roman" w:cs="Times New Roman"/>
            <w:sz w:val="24"/>
            <w:szCs w:val="24"/>
          </w:rPr>
          <w:t>membahayakan</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keamanan</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informasi</w:t>
        </w:r>
        <w:proofErr w:type="spellEnd"/>
        <w:r w:rsidRPr="00521BE2">
          <w:rPr>
            <w:rFonts w:ascii="Times New Roman" w:eastAsia="Times New Roman" w:hAnsi="Times New Roman" w:cs="Times New Roman"/>
            <w:sz w:val="24"/>
            <w:szCs w:val="24"/>
          </w:rPr>
          <w:t xml:space="preserve"> yang </w:t>
        </w:r>
        <w:proofErr w:type="spellStart"/>
        <w:r w:rsidRPr="00521BE2">
          <w:rPr>
            <w:rFonts w:ascii="Times New Roman" w:eastAsia="Times New Roman" w:hAnsi="Times New Roman" w:cs="Times New Roman"/>
            <w:sz w:val="24"/>
            <w:szCs w:val="24"/>
          </w:rPr>
          <w:t>dimiliki</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oleh</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sebuah</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organisasi</w:t>
        </w:r>
        <w:proofErr w:type="spellEnd"/>
        <w:r w:rsidRPr="00521BE2">
          <w:rPr>
            <w:rFonts w:ascii="Times New Roman" w:eastAsia="Times New Roman" w:hAnsi="Times New Roman" w:cs="Times New Roman"/>
            <w:sz w:val="24"/>
            <w:szCs w:val="24"/>
          </w:rPr>
          <w:t xml:space="preserve"> .</w:t>
        </w:r>
      </w:ins>
    </w:p>
    <w:p w14:paraId="093BF247" w14:textId="77777777" w:rsidR="00E137DE" w:rsidRPr="00521BE2" w:rsidRDefault="00E137DE" w:rsidP="00E137DE">
      <w:pPr>
        <w:pStyle w:val="ListParagraph"/>
        <w:numPr>
          <w:ilvl w:val="0"/>
          <w:numId w:val="5"/>
        </w:numPr>
        <w:tabs>
          <w:tab w:val="left" w:pos="851"/>
        </w:tabs>
        <w:jc w:val="both"/>
        <w:rPr>
          <w:ins w:id="13" w:author="santo harianja" w:date="2021-08-25T18:33:00Z"/>
          <w:rFonts w:ascii="Times New Roman" w:hAnsi="Times New Roman" w:cs="Times New Roman"/>
          <w:sz w:val="24"/>
          <w:szCs w:val="24"/>
          <w:lang w:val="id-ID"/>
        </w:rPr>
      </w:pPr>
      <w:ins w:id="14" w:author="santo harianja" w:date="2021-08-25T18:33:00Z">
        <w:r w:rsidRPr="00521BE2">
          <w:rPr>
            <w:rFonts w:ascii="Times New Roman" w:eastAsia="Times New Roman" w:hAnsi="Times New Roman" w:cs="Times New Roman"/>
            <w:sz w:val="24"/>
            <w:szCs w:val="24"/>
            <w:lang w:val="id-ID"/>
          </w:rPr>
          <w:t>Mekanisme Keamanan</w:t>
        </w:r>
      </w:ins>
    </w:p>
    <w:p w14:paraId="5BCA3CB2" w14:textId="77777777" w:rsidR="00E137DE" w:rsidRPr="00521BE2" w:rsidRDefault="00E137DE" w:rsidP="00E137DE">
      <w:pPr>
        <w:pStyle w:val="ListParagraph"/>
        <w:tabs>
          <w:tab w:val="left" w:pos="851"/>
        </w:tabs>
        <w:ind w:left="1440"/>
        <w:jc w:val="both"/>
        <w:rPr>
          <w:ins w:id="15" w:author="santo harianja" w:date="2021-08-25T18:33:00Z"/>
          <w:rFonts w:ascii="Times New Roman" w:hAnsi="Times New Roman" w:cs="Times New Roman"/>
          <w:sz w:val="24"/>
          <w:szCs w:val="24"/>
          <w:lang w:val="id-ID"/>
        </w:rPr>
      </w:pPr>
      <w:proofErr w:type="spellStart"/>
      <w:ins w:id="16" w:author="santo harianja" w:date="2021-08-25T18:33:00Z">
        <w:r w:rsidRPr="00521BE2">
          <w:rPr>
            <w:rFonts w:ascii="Times New Roman" w:eastAsia="Times New Roman" w:hAnsi="Times New Roman" w:cs="Times New Roman"/>
            <w:sz w:val="24"/>
            <w:szCs w:val="24"/>
          </w:rPr>
          <w:t>Sebuah</w:t>
        </w:r>
        <w:proofErr w:type="spellEnd"/>
        <w:r w:rsidRPr="00521BE2">
          <w:rPr>
            <w:rFonts w:ascii="Times New Roman" w:eastAsia="Times New Roman" w:hAnsi="Times New Roman" w:cs="Times New Roman"/>
            <w:sz w:val="24"/>
            <w:szCs w:val="24"/>
          </w:rPr>
          <w:t xml:space="preserve"> proses ( </w:t>
        </w:r>
        <w:proofErr w:type="spellStart"/>
        <w:r w:rsidRPr="00521BE2">
          <w:rPr>
            <w:rFonts w:ascii="Times New Roman" w:eastAsia="Times New Roman" w:hAnsi="Times New Roman" w:cs="Times New Roman"/>
            <w:sz w:val="24"/>
            <w:szCs w:val="24"/>
          </w:rPr>
          <w:t>atau</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perangkat</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menggabungkan</w:t>
        </w:r>
        <w:proofErr w:type="spellEnd"/>
        <w:r w:rsidRPr="00521BE2">
          <w:rPr>
            <w:rFonts w:ascii="Times New Roman" w:eastAsia="Times New Roman" w:hAnsi="Times New Roman" w:cs="Times New Roman"/>
            <w:sz w:val="24"/>
            <w:szCs w:val="24"/>
          </w:rPr>
          <w:t xml:space="preserve"> proses </w:t>
        </w:r>
        <w:proofErr w:type="spellStart"/>
        <w:r w:rsidRPr="00521BE2">
          <w:rPr>
            <w:rFonts w:ascii="Times New Roman" w:eastAsia="Times New Roman" w:hAnsi="Times New Roman" w:cs="Times New Roman"/>
            <w:sz w:val="24"/>
            <w:szCs w:val="24"/>
          </w:rPr>
          <w:t>tersebut</w:t>
        </w:r>
        <w:proofErr w:type="spellEnd"/>
        <w:r w:rsidRPr="00521BE2">
          <w:rPr>
            <w:rFonts w:ascii="Times New Roman" w:eastAsia="Times New Roman" w:hAnsi="Times New Roman" w:cs="Times New Roman"/>
            <w:sz w:val="24"/>
            <w:szCs w:val="24"/>
          </w:rPr>
          <w:t xml:space="preserve"> ) yang </w:t>
        </w:r>
        <w:proofErr w:type="spellStart"/>
        <w:r w:rsidRPr="00521BE2">
          <w:rPr>
            <w:rFonts w:ascii="Times New Roman" w:eastAsia="Times New Roman" w:hAnsi="Times New Roman" w:cs="Times New Roman"/>
            <w:sz w:val="24"/>
            <w:szCs w:val="24"/>
          </w:rPr>
          <w:t>dirancang</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untuk</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mendeteksi</w:t>
        </w:r>
        <w:proofErr w:type="spellEnd"/>
        <w:r w:rsidRPr="00521BE2">
          <w:rPr>
            <w:rFonts w:ascii="Times New Roman" w:eastAsia="Times New Roman" w:hAnsi="Times New Roman" w:cs="Times New Roman"/>
            <w:sz w:val="24"/>
            <w:szCs w:val="24"/>
          </w:rPr>
          <w:t xml:space="preserve"> , </w:t>
        </w:r>
        <w:proofErr w:type="spellStart"/>
        <w:r w:rsidRPr="00521BE2">
          <w:rPr>
            <w:rFonts w:ascii="Times New Roman" w:eastAsia="Times New Roman" w:hAnsi="Times New Roman" w:cs="Times New Roman"/>
            <w:sz w:val="24"/>
            <w:szCs w:val="24"/>
          </w:rPr>
          <w:t>mencegah</w:t>
        </w:r>
        <w:proofErr w:type="spellEnd"/>
        <w:r w:rsidRPr="00521BE2">
          <w:rPr>
            <w:rFonts w:ascii="Times New Roman" w:eastAsia="Times New Roman" w:hAnsi="Times New Roman" w:cs="Times New Roman"/>
            <w:sz w:val="24"/>
            <w:szCs w:val="24"/>
          </w:rPr>
          <w:t xml:space="preserve"> , </w:t>
        </w:r>
        <w:proofErr w:type="spellStart"/>
        <w:r w:rsidRPr="00521BE2">
          <w:rPr>
            <w:rFonts w:ascii="Times New Roman" w:eastAsia="Times New Roman" w:hAnsi="Times New Roman" w:cs="Times New Roman"/>
            <w:sz w:val="24"/>
            <w:szCs w:val="24"/>
          </w:rPr>
          <w:t>atau</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memulihkan</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dari</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serangan</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keamanan</w:t>
        </w:r>
        <w:proofErr w:type="spellEnd"/>
        <w:r w:rsidRPr="00521BE2">
          <w:rPr>
            <w:rFonts w:ascii="Times New Roman" w:eastAsia="Times New Roman" w:hAnsi="Times New Roman" w:cs="Times New Roman"/>
            <w:sz w:val="24"/>
            <w:szCs w:val="24"/>
          </w:rPr>
          <w:t>.</w:t>
        </w:r>
      </w:ins>
    </w:p>
    <w:p w14:paraId="78876DA0" w14:textId="77777777" w:rsidR="00E137DE" w:rsidRPr="00521BE2" w:rsidRDefault="00E137DE" w:rsidP="00E137DE">
      <w:pPr>
        <w:pStyle w:val="ListParagraph"/>
        <w:numPr>
          <w:ilvl w:val="0"/>
          <w:numId w:val="5"/>
        </w:numPr>
        <w:tabs>
          <w:tab w:val="left" w:pos="851"/>
        </w:tabs>
        <w:jc w:val="both"/>
        <w:rPr>
          <w:ins w:id="17" w:author="santo harianja" w:date="2021-08-25T18:33:00Z"/>
          <w:rFonts w:ascii="Times New Roman" w:hAnsi="Times New Roman" w:cs="Times New Roman"/>
          <w:sz w:val="24"/>
          <w:szCs w:val="24"/>
          <w:lang w:val="id-ID"/>
        </w:rPr>
      </w:pPr>
      <w:ins w:id="18" w:author="santo harianja" w:date="2021-08-25T18:33:00Z">
        <w:r w:rsidRPr="00521BE2">
          <w:rPr>
            <w:rFonts w:ascii="Times New Roman" w:eastAsia="Times New Roman" w:hAnsi="Times New Roman" w:cs="Times New Roman"/>
            <w:sz w:val="24"/>
            <w:szCs w:val="24"/>
            <w:lang w:val="id-ID"/>
          </w:rPr>
          <w:t>Servis Keamanan</w:t>
        </w:r>
      </w:ins>
    </w:p>
    <w:p w14:paraId="7E8581B7" w14:textId="77777777" w:rsidR="00E137DE" w:rsidRPr="00521BE2" w:rsidRDefault="00E137DE" w:rsidP="00E137DE">
      <w:pPr>
        <w:pStyle w:val="ListParagraph"/>
        <w:tabs>
          <w:tab w:val="left" w:pos="851"/>
        </w:tabs>
        <w:ind w:left="1440"/>
        <w:jc w:val="both"/>
        <w:rPr>
          <w:ins w:id="19" w:author="santo harianja" w:date="2021-08-25T18:33:00Z"/>
          <w:rFonts w:ascii="Times New Roman" w:hAnsi="Times New Roman" w:cs="Times New Roman"/>
          <w:sz w:val="24"/>
          <w:szCs w:val="24"/>
          <w:lang w:val="id-ID"/>
        </w:rPr>
      </w:pPr>
      <w:proofErr w:type="spellStart"/>
      <w:ins w:id="20" w:author="santo harianja" w:date="2021-08-25T18:33:00Z">
        <w:r w:rsidRPr="00521BE2">
          <w:rPr>
            <w:rFonts w:ascii="Times New Roman" w:eastAsia="Times New Roman" w:hAnsi="Times New Roman" w:cs="Times New Roman"/>
            <w:sz w:val="24"/>
            <w:szCs w:val="24"/>
          </w:rPr>
          <w:t>Sebuah</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layanan</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pemrosesan</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atau</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komunikasi</w:t>
        </w:r>
        <w:proofErr w:type="spellEnd"/>
        <w:r w:rsidRPr="00521BE2">
          <w:rPr>
            <w:rFonts w:ascii="Times New Roman" w:eastAsia="Times New Roman" w:hAnsi="Times New Roman" w:cs="Times New Roman"/>
            <w:sz w:val="24"/>
            <w:szCs w:val="24"/>
          </w:rPr>
          <w:t xml:space="preserve"> yang </w:t>
        </w:r>
        <w:proofErr w:type="spellStart"/>
        <w:r w:rsidRPr="00521BE2">
          <w:rPr>
            <w:rFonts w:ascii="Times New Roman" w:eastAsia="Times New Roman" w:hAnsi="Times New Roman" w:cs="Times New Roman"/>
            <w:sz w:val="24"/>
            <w:szCs w:val="24"/>
          </w:rPr>
          <w:t>meningkatkan</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keamanan</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pengolahan</w:t>
        </w:r>
        <w:proofErr w:type="spellEnd"/>
        <w:r w:rsidRPr="00521BE2">
          <w:rPr>
            <w:rFonts w:ascii="Times New Roman" w:eastAsia="Times New Roman" w:hAnsi="Times New Roman" w:cs="Times New Roman"/>
            <w:sz w:val="24"/>
            <w:szCs w:val="24"/>
          </w:rPr>
          <w:t xml:space="preserve"> data </w:t>
        </w:r>
        <w:proofErr w:type="spellStart"/>
        <w:r w:rsidRPr="00521BE2">
          <w:rPr>
            <w:rFonts w:ascii="Times New Roman" w:eastAsia="Times New Roman" w:hAnsi="Times New Roman" w:cs="Times New Roman"/>
            <w:sz w:val="24"/>
            <w:szCs w:val="24"/>
          </w:rPr>
          <w:t>sistem</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dan</w:t>
        </w:r>
        <w:proofErr w:type="spellEnd"/>
        <w:r w:rsidRPr="00521BE2">
          <w:rPr>
            <w:rFonts w:ascii="Times New Roman" w:eastAsia="Times New Roman" w:hAnsi="Times New Roman" w:cs="Times New Roman"/>
            <w:sz w:val="24"/>
            <w:szCs w:val="24"/>
          </w:rPr>
          <w:t xml:space="preserve"> transfer </w:t>
        </w:r>
        <w:proofErr w:type="spellStart"/>
        <w:r w:rsidRPr="00521BE2">
          <w:rPr>
            <w:rFonts w:ascii="Times New Roman" w:eastAsia="Times New Roman" w:hAnsi="Times New Roman" w:cs="Times New Roman"/>
            <w:sz w:val="24"/>
            <w:szCs w:val="24"/>
          </w:rPr>
          <w:t>informasi</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dari</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sebuah</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organisasi</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Layanan</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tersebut</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adalah</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dimaksudkan</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untuk</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melawan</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serangan</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keamanan</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dan</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mereka</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menggunakan</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satu</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atau</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lebih</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mekanisme</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servis</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untuk</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memberikan</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keamanan</w:t>
        </w:r>
        <w:proofErr w:type="spellEnd"/>
        <w:r w:rsidRPr="00521BE2">
          <w:rPr>
            <w:rFonts w:ascii="Times New Roman" w:eastAsia="Times New Roman" w:hAnsi="Times New Roman" w:cs="Times New Roman"/>
            <w:sz w:val="24"/>
            <w:szCs w:val="24"/>
          </w:rPr>
          <w:t>.</w:t>
        </w:r>
      </w:ins>
    </w:p>
    <w:p w14:paraId="62CE4D94" w14:textId="77777777" w:rsidR="00E137DE" w:rsidRPr="00521BE2" w:rsidRDefault="00E137DE" w:rsidP="00E137DE">
      <w:pPr>
        <w:pStyle w:val="ListParagraph"/>
        <w:numPr>
          <w:ilvl w:val="0"/>
          <w:numId w:val="5"/>
        </w:numPr>
        <w:tabs>
          <w:tab w:val="left" w:pos="851"/>
        </w:tabs>
        <w:jc w:val="both"/>
        <w:rPr>
          <w:ins w:id="21" w:author="santo harianja" w:date="2021-08-25T18:33:00Z"/>
          <w:rFonts w:ascii="Times New Roman" w:hAnsi="Times New Roman" w:cs="Times New Roman"/>
          <w:sz w:val="24"/>
          <w:szCs w:val="24"/>
          <w:lang w:val="id-ID"/>
        </w:rPr>
      </w:pPr>
      <w:ins w:id="22" w:author="santo harianja" w:date="2021-08-25T18:33:00Z">
        <w:r w:rsidRPr="00521BE2">
          <w:rPr>
            <w:rFonts w:ascii="Times New Roman" w:eastAsia="Times New Roman" w:hAnsi="Times New Roman" w:cs="Times New Roman"/>
            <w:sz w:val="24"/>
            <w:szCs w:val="24"/>
            <w:lang w:val="id-ID"/>
          </w:rPr>
          <w:t xml:space="preserve">Ancaman </w:t>
        </w:r>
      </w:ins>
    </w:p>
    <w:p w14:paraId="1F830999" w14:textId="77777777" w:rsidR="00E137DE" w:rsidRPr="00521BE2" w:rsidRDefault="00E137DE" w:rsidP="00E137DE">
      <w:pPr>
        <w:pStyle w:val="ListParagraph"/>
        <w:tabs>
          <w:tab w:val="left" w:pos="851"/>
        </w:tabs>
        <w:ind w:left="1440"/>
        <w:jc w:val="both"/>
        <w:rPr>
          <w:ins w:id="23" w:author="santo harianja" w:date="2021-08-25T18:33:00Z"/>
          <w:rFonts w:ascii="Times New Roman" w:hAnsi="Times New Roman" w:cs="Times New Roman"/>
          <w:sz w:val="24"/>
          <w:szCs w:val="24"/>
          <w:lang w:val="id-ID"/>
        </w:rPr>
      </w:pPr>
      <w:proofErr w:type="spellStart"/>
      <w:ins w:id="24" w:author="santo harianja" w:date="2021-08-25T18:33:00Z">
        <w:r w:rsidRPr="00521BE2">
          <w:rPr>
            <w:rFonts w:ascii="Times New Roman" w:eastAsia="Times New Roman" w:hAnsi="Times New Roman" w:cs="Times New Roman"/>
            <w:sz w:val="24"/>
            <w:szCs w:val="24"/>
          </w:rPr>
          <w:t>Sebuah</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potensi</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pelanggaran</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keamanan</w:t>
        </w:r>
        <w:proofErr w:type="spellEnd"/>
        <w:r w:rsidRPr="00521BE2">
          <w:rPr>
            <w:rFonts w:ascii="Times New Roman" w:eastAsia="Times New Roman" w:hAnsi="Times New Roman" w:cs="Times New Roman"/>
            <w:sz w:val="24"/>
            <w:szCs w:val="24"/>
          </w:rPr>
          <w:t xml:space="preserve">, yang </w:t>
        </w:r>
        <w:proofErr w:type="spellStart"/>
        <w:r w:rsidRPr="00521BE2">
          <w:rPr>
            <w:rFonts w:ascii="Times New Roman" w:eastAsia="Times New Roman" w:hAnsi="Times New Roman" w:cs="Times New Roman"/>
            <w:sz w:val="24"/>
            <w:szCs w:val="24"/>
          </w:rPr>
          <w:t>ada</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ketika</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terdapat</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keadaan</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kemampuan</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tindakan</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atau</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peristiwa</w:t>
        </w:r>
        <w:proofErr w:type="spellEnd"/>
        <w:r w:rsidRPr="00521BE2">
          <w:rPr>
            <w:rFonts w:ascii="Times New Roman" w:eastAsia="Times New Roman" w:hAnsi="Times New Roman" w:cs="Times New Roman"/>
            <w:sz w:val="24"/>
            <w:szCs w:val="24"/>
          </w:rPr>
          <w:t xml:space="preserve"> yang </w:t>
        </w:r>
        <w:proofErr w:type="spellStart"/>
        <w:r w:rsidRPr="00521BE2">
          <w:rPr>
            <w:rFonts w:ascii="Times New Roman" w:eastAsia="Times New Roman" w:hAnsi="Times New Roman" w:cs="Times New Roman"/>
            <w:sz w:val="24"/>
            <w:szCs w:val="24"/>
          </w:rPr>
          <w:t>dapat</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melanggar</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keamanan</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dan</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menyebabkan</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bahaya</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Artinya</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ancaman</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bahaya</w:t>
        </w:r>
        <w:proofErr w:type="spellEnd"/>
        <w:r w:rsidRPr="00521BE2">
          <w:rPr>
            <w:rFonts w:ascii="Times New Roman" w:eastAsia="Times New Roman" w:hAnsi="Times New Roman" w:cs="Times New Roman"/>
            <w:sz w:val="24"/>
            <w:szCs w:val="24"/>
          </w:rPr>
          <w:t xml:space="preserve"> yang </w:t>
        </w:r>
        <w:proofErr w:type="spellStart"/>
        <w:r w:rsidRPr="00521BE2">
          <w:rPr>
            <w:rFonts w:ascii="Times New Roman" w:eastAsia="Times New Roman" w:hAnsi="Times New Roman" w:cs="Times New Roman"/>
            <w:sz w:val="24"/>
            <w:szCs w:val="24"/>
          </w:rPr>
          <w:t>mungkin</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mengeksploitasi</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kerentanan</w:t>
        </w:r>
        <w:proofErr w:type="spellEnd"/>
        <w:r w:rsidRPr="00521BE2">
          <w:rPr>
            <w:rFonts w:ascii="Times New Roman" w:eastAsia="Times New Roman" w:hAnsi="Times New Roman" w:cs="Times New Roman"/>
            <w:sz w:val="24"/>
            <w:szCs w:val="24"/>
          </w:rPr>
          <w:t>.</w:t>
        </w:r>
      </w:ins>
    </w:p>
    <w:p w14:paraId="0113FC77" w14:textId="77777777" w:rsidR="00E137DE" w:rsidRPr="00521BE2" w:rsidRDefault="00E137DE" w:rsidP="00E137DE">
      <w:pPr>
        <w:pStyle w:val="ListParagraph"/>
        <w:numPr>
          <w:ilvl w:val="0"/>
          <w:numId w:val="5"/>
        </w:numPr>
        <w:tabs>
          <w:tab w:val="left" w:pos="851"/>
        </w:tabs>
        <w:jc w:val="both"/>
        <w:rPr>
          <w:ins w:id="25" w:author="santo harianja" w:date="2021-08-25T18:33:00Z"/>
          <w:rFonts w:ascii="Times New Roman" w:eastAsia="Times New Roman" w:hAnsi="Times New Roman" w:cs="Times New Roman"/>
          <w:sz w:val="24"/>
          <w:szCs w:val="24"/>
          <w:lang w:val="id-ID"/>
        </w:rPr>
      </w:pPr>
      <w:ins w:id="26" w:author="santo harianja" w:date="2021-08-25T18:33:00Z">
        <w:r w:rsidRPr="00521BE2">
          <w:rPr>
            <w:rFonts w:ascii="Times New Roman" w:eastAsia="Times New Roman" w:hAnsi="Times New Roman" w:cs="Times New Roman"/>
            <w:sz w:val="24"/>
            <w:szCs w:val="24"/>
            <w:lang w:val="id-ID"/>
          </w:rPr>
          <w:t>Serangan</w:t>
        </w:r>
      </w:ins>
    </w:p>
    <w:p w14:paraId="76C91873" w14:textId="77777777" w:rsidR="00E137DE" w:rsidRPr="00521BE2" w:rsidRDefault="00E137DE" w:rsidP="00E137DE">
      <w:pPr>
        <w:pStyle w:val="ListParagraph"/>
        <w:tabs>
          <w:tab w:val="left" w:pos="851"/>
        </w:tabs>
        <w:ind w:left="1440"/>
        <w:jc w:val="both"/>
        <w:rPr>
          <w:ins w:id="27" w:author="santo harianja" w:date="2021-08-25T18:33:00Z"/>
          <w:rFonts w:ascii="Times New Roman" w:eastAsia="Times New Roman" w:hAnsi="Times New Roman" w:cs="Times New Roman"/>
          <w:sz w:val="24"/>
          <w:szCs w:val="24"/>
        </w:rPr>
      </w:pPr>
      <w:proofErr w:type="spellStart"/>
      <w:ins w:id="28" w:author="santo harianja" w:date="2021-08-25T18:33:00Z">
        <w:r w:rsidRPr="00521BE2">
          <w:rPr>
            <w:rFonts w:ascii="Times New Roman" w:eastAsia="Times New Roman" w:hAnsi="Times New Roman" w:cs="Times New Roman"/>
            <w:sz w:val="24"/>
            <w:szCs w:val="24"/>
          </w:rPr>
          <w:t>Serangan</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terhadap</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sistem</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keamanan</w:t>
        </w:r>
        <w:proofErr w:type="spellEnd"/>
        <w:r w:rsidRPr="00521BE2">
          <w:rPr>
            <w:rFonts w:ascii="Times New Roman" w:eastAsia="Times New Roman" w:hAnsi="Times New Roman" w:cs="Times New Roman"/>
            <w:sz w:val="24"/>
            <w:szCs w:val="24"/>
          </w:rPr>
          <w:t xml:space="preserve"> yang </w:t>
        </w:r>
        <w:proofErr w:type="spellStart"/>
        <w:r w:rsidRPr="00521BE2">
          <w:rPr>
            <w:rFonts w:ascii="Times New Roman" w:eastAsia="Times New Roman" w:hAnsi="Times New Roman" w:cs="Times New Roman"/>
            <w:sz w:val="24"/>
            <w:szCs w:val="24"/>
          </w:rPr>
          <w:t>berasal</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dari</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ancaman</w:t>
        </w:r>
        <w:proofErr w:type="spellEnd"/>
        <w:r w:rsidRPr="00521BE2">
          <w:rPr>
            <w:rFonts w:ascii="Times New Roman" w:eastAsia="Times New Roman" w:hAnsi="Times New Roman" w:cs="Times New Roman"/>
            <w:sz w:val="24"/>
            <w:szCs w:val="24"/>
          </w:rPr>
          <w:t xml:space="preserve"> yang </w:t>
        </w:r>
        <w:proofErr w:type="spellStart"/>
        <w:r w:rsidRPr="00521BE2">
          <w:rPr>
            <w:rFonts w:ascii="Times New Roman" w:eastAsia="Times New Roman" w:hAnsi="Times New Roman" w:cs="Times New Roman"/>
            <w:sz w:val="24"/>
            <w:szCs w:val="24"/>
          </w:rPr>
          <w:t>cerdas</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yaitu</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suatu</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tindakan</w:t>
        </w:r>
        <w:proofErr w:type="spellEnd"/>
        <w:r w:rsidRPr="00521BE2">
          <w:rPr>
            <w:rFonts w:ascii="Times New Roman" w:eastAsia="Times New Roman" w:hAnsi="Times New Roman" w:cs="Times New Roman"/>
            <w:sz w:val="24"/>
            <w:szCs w:val="24"/>
          </w:rPr>
          <w:t xml:space="preserve"> yang </w:t>
        </w:r>
        <w:proofErr w:type="spellStart"/>
        <w:r w:rsidRPr="00521BE2">
          <w:rPr>
            <w:rFonts w:ascii="Times New Roman" w:eastAsia="Times New Roman" w:hAnsi="Times New Roman" w:cs="Times New Roman"/>
            <w:sz w:val="24"/>
            <w:szCs w:val="24"/>
          </w:rPr>
          <w:t>cerdas</w:t>
        </w:r>
        <w:proofErr w:type="spellEnd"/>
        <w:r w:rsidRPr="00521BE2">
          <w:rPr>
            <w:rFonts w:ascii="Times New Roman" w:eastAsia="Times New Roman" w:hAnsi="Times New Roman" w:cs="Times New Roman"/>
            <w:sz w:val="24"/>
            <w:szCs w:val="24"/>
          </w:rPr>
          <w:t xml:space="preserve"> yang </w:t>
        </w:r>
        <w:proofErr w:type="spellStart"/>
        <w:r w:rsidRPr="00521BE2">
          <w:rPr>
            <w:rFonts w:ascii="Times New Roman" w:eastAsia="Times New Roman" w:hAnsi="Times New Roman" w:cs="Times New Roman"/>
            <w:sz w:val="24"/>
            <w:szCs w:val="24"/>
          </w:rPr>
          <w:t>merupakan</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upaya</w:t>
        </w:r>
        <w:proofErr w:type="spellEnd"/>
        <w:r w:rsidRPr="00521BE2">
          <w:rPr>
            <w:rFonts w:ascii="Times New Roman" w:eastAsia="Times New Roman" w:hAnsi="Times New Roman" w:cs="Times New Roman"/>
            <w:sz w:val="24"/>
            <w:szCs w:val="24"/>
          </w:rPr>
          <w:t xml:space="preserve"> yang </w:t>
        </w:r>
        <w:proofErr w:type="spellStart"/>
        <w:r w:rsidRPr="00521BE2">
          <w:rPr>
            <w:rFonts w:ascii="Times New Roman" w:eastAsia="Times New Roman" w:hAnsi="Times New Roman" w:cs="Times New Roman"/>
            <w:sz w:val="24"/>
            <w:szCs w:val="24"/>
          </w:rPr>
          <w:t>disengaja</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terutama</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dalam</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arti</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metode</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atau</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teknik</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untuk</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menghindari</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layanan</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keamanan</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dan</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melanggar</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kebijakan</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sistem</w:t>
        </w:r>
        <w:proofErr w:type="spellEnd"/>
        <w:r w:rsidRPr="00521BE2">
          <w:rPr>
            <w:rFonts w:ascii="Times New Roman" w:eastAsia="Times New Roman" w:hAnsi="Times New Roman" w:cs="Times New Roman"/>
            <w:sz w:val="24"/>
            <w:szCs w:val="24"/>
          </w:rPr>
          <w:t xml:space="preserve"> </w:t>
        </w:r>
        <w:proofErr w:type="spellStart"/>
        <w:r w:rsidRPr="00521BE2">
          <w:rPr>
            <w:rFonts w:ascii="Times New Roman" w:eastAsia="Times New Roman" w:hAnsi="Times New Roman" w:cs="Times New Roman"/>
            <w:sz w:val="24"/>
            <w:szCs w:val="24"/>
          </w:rPr>
          <w:t>keamanan</w:t>
        </w:r>
        <w:proofErr w:type="spellEnd"/>
        <w:r w:rsidRPr="00521BE2">
          <w:rPr>
            <w:rFonts w:ascii="Times New Roman" w:eastAsia="Times New Roman" w:hAnsi="Times New Roman" w:cs="Times New Roman"/>
            <w:sz w:val="24"/>
            <w:szCs w:val="24"/>
          </w:rPr>
          <w:t>.</w:t>
        </w:r>
      </w:ins>
    </w:p>
    <w:p w14:paraId="1BBBEEF7" w14:textId="77777777" w:rsidR="00E137DE" w:rsidRPr="00521BE2" w:rsidRDefault="00E137DE" w:rsidP="00E137DE">
      <w:pPr>
        <w:pStyle w:val="ListParagraph"/>
        <w:numPr>
          <w:ilvl w:val="0"/>
          <w:numId w:val="1"/>
        </w:numPr>
        <w:tabs>
          <w:tab w:val="left" w:pos="284"/>
        </w:tabs>
        <w:jc w:val="both"/>
        <w:rPr>
          <w:ins w:id="29" w:author="santo harianja" w:date="2021-08-25T18:33:00Z"/>
          <w:rFonts w:ascii="Times New Roman" w:hAnsi="Times New Roman" w:cs="Times New Roman"/>
          <w:sz w:val="24"/>
          <w:szCs w:val="24"/>
          <w:lang w:val="id-ID"/>
        </w:rPr>
      </w:pPr>
      <w:ins w:id="30" w:author="santo harianja" w:date="2021-08-25T18:33:00Z">
        <w:r w:rsidRPr="00521BE2">
          <w:rPr>
            <w:rFonts w:ascii="Times New Roman" w:hAnsi="Times New Roman" w:cs="Times New Roman"/>
            <w:sz w:val="24"/>
            <w:szCs w:val="24"/>
            <w:lang w:val="id-ID"/>
          </w:rPr>
          <w:t>Apa perbedaan antara ancaman keamanan pasif dan aktif? (What is the difference between passive and active security threats?)</w:t>
        </w:r>
      </w:ins>
    </w:p>
    <w:p w14:paraId="13CB2A10" w14:textId="77777777" w:rsidR="008049FB" w:rsidRPr="00521BE2" w:rsidRDefault="00E137DE" w:rsidP="00670E1D">
      <w:pPr>
        <w:pStyle w:val="ListParagraph"/>
        <w:numPr>
          <w:ilvl w:val="0"/>
          <w:numId w:val="2"/>
        </w:numPr>
        <w:tabs>
          <w:tab w:val="left" w:pos="851"/>
        </w:tabs>
        <w:jc w:val="both"/>
        <w:rPr>
          <w:ins w:id="31" w:author="santo harianja" w:date="2021-08-25T18:33:00Z"/>
          <w:rFonts w:ascii="Times New Roman" w:hAnsi="Times New Roman" w:cs="Times New Roman"/>
          <w:sz w:val="24"/>
          <w:szCs w:val="24"/>
        </w:rPr>
      </w:pPr>
      <w:ins w:id="32" w:author="santo harianja" w:date="2021-08-25T18:33:00Z">
        <w:r w:rsidRPr="00521BE2">
          <w:rPr>
            <w:rFonts w:ascii="Times New Roman" w:eastAsia="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Serangan</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pasif</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harus</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dilakukan</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dengan</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memantau</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atau</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transmisi</w:t>
        </w:r>
        <w:proofErr w:type="spellEnd"/>
        <w:r w:rsidR="00B83C3B" w:rsidRPr="00521BE2">
          <w:rPr>
            <w:rFonts w:ascii="Times New Roman" w:hAnsi="Times New Roman" w:cs="Times New Roman"/>
            <w:sz w:val="24"/>
            <w:szCs w:val="24"/>
          </w:rPr>
          <w:t xml:space="preserve">. Surat </w:t>
        </w:r>
        <w:proofErr w:type="spellStart"/>
        <w:r w:rsidR="00B83C3B" w:rsidRPr="00521BE2">
          <w:rPr>
            <w:rFonts w:ascii="Times New Roman" w:hAnsi="Times New Roman" w:cs="Times New Roman"/>
            <w:sz w:val="24"/>
            <w:szCs w:val="24"/>
          </w:rPr>
          <w:t>elektronik</w:t>
        </w:r>
        <w:proofErr w:type="spellEnd"/>
        <w:r w:rsidR="00B83C3B" w:rsidRPr="00521BE2">
          <w:rPr>
            <w:rFonts w:ascii="Times New Roman" w:hAnsi="Times New Roman" w:cs="Times New Roman"/>
            <w:sz w:val="24"/>
            <w:szCs w:val="24"/>
          </w:rPr>
          <w:t xml:space="preserve">, transfer file, </w:t>
        </w:r>
        <w:proofErr w:type="spellStart"/>
        <w:r w:rsidR="00B83C3B" w:rsidRPr="00521BE2">
          <w:rPr>
            <w:rFonts w:ascii="Times New Roman" w:hAnsi="Times New Roman" w:cs="Times New Roman"/>
            <w:sz w:val="24"/>
            <w:szCs w:val="24"/>
          </w:rPr>
          <w:t>dan</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pertukaran</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klien</w:t>
        </w:r>
        <w:proofErr w:type="spellEnd"/>
        <w:r w:rsidR="00B83C3B" w:rsidRPr="00521BE2">
          <w:rPr>
            <w:rFonts w:ascii="Times New Roman" w:hAnsi="Times New Roman" w:cs="Times New Roman"/>
            <w:sz w:val="24"/>
            <w:szCs w:val="24"/>
          </w:rPr>
          <w:t xml:space="preserve"> / server </w:t>
        </w:r>
        <w:proofErr w:type="spellStart"/>
        <w:r w:rsidR="00B83C3B" w:rsidRPr="00521BE2">
          <w:rPr>
            <w:rFonts w:ascii="Times New Roman" w:hAnsi="Times New Roman" w:cs="Times New Roman"/>
            <w:sz w:val="24"/>
            <w:szCs w:val="24"/>
          </w:rPr>
          <w:t>adalah</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contoh</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transmisi</w:t>
        </w:r>
        <w:proofErr w:type="spellEnd"/>
        <w:r w:rsidR="00B83C3B" w:rsidRPr="00521BE2">
          <w:rPr>
            <w:rFonts w:ascii="Times New Roman" w:hAnsi="Times New Roman" w:cs="Times New Roman"/>
            <w:sz w:val="24"/>
            <w:szCs w:val="24"/>
          </w:rPr>
          <w:t xml:space="preserve"> yang </w:t>
        </w:r>
        <w:proofErr w:type="spellStart"/>
        <w:r w:rsidR="00B83C3B" w:rsidRPr="00521BE2">
          <w:rPr>
            <w:rFonts w:ascii="Times New Roman" w:hAnsi="Times New Roman" w:cs="Times New Roman"/>
            <w:sz w:val="24"/>
            <w:szCs w:val="24"/>
          </w:rPr>
          <w:t>dapat</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dipantau</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Serangan</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pasif</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adalah</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jenis</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serangan</w:t>
        </w:r>
        <w:proofErr w:type="spellEnd"/>
        <w:r w:rsidR="00B83C3B" w:rsidRPr="00521BE2">
          <w:rPr>
            <w:rFonts w:ascii="Times New Roman" w:hAnsi="Times New Roman" w:cs="Times New Roman"/>
            <w:sz w:val="24"/>
            <w:szCs w:val="24"/>
          </w:rPr>
          <w:t xml:space="preserve"> yang </w:t>
        </w:r>
        <w:proofErr w:type="spellStart"/>
        <w:r w:rsidR="00B83C3B" w:rsidRPr="00521BE2">
          <w:rPr>
            <w:rFonts w:ascii="Times New Roman" w:hAnsi="Times New Roman" w:cs="Times New Roman"/>
            <w:sz w:val="24"/>
            <w:szCs w:val="24"/>
          </w:rPr>
          <w:t>tidak</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membahayakan</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terhadap</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sebuah</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sistem</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jaringan</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Serangan</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aktif</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meliputi</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modifikasi</w:t>
        </w:r>
        <w:proofErr w:type="spellEnd"/>
        <w:r w:rsidR="00B83C3B" w:rsidRPr="00521BE2">
          <w:rPr>
            <w:rFonts w:ascii="Times New Roman" w:hAnsi="Times New Roman" w:cs="Times New Roman"/>
            <w:sz w:val="24"/>
            <w:szCs w:val="24"/>
          </w:rPr>
          <w:t xml:space="preserve"> data yang </w:t>
        </w:r>
        <w:proofErr w:type="spellStart"/>
        <w:r w:rsidR="00B83C3B" w:rsidRPr="00521BE2">
          <w:rPr>
            <w:rFonts w:ascii="Times New Roman" w:hAnsi="Times New Roman" w:cs="Times New Roman"/>
            <w:sz w:val="24"/>
            <w:szCs w:val="24"/>
          </w:rPr>
          <w:t>dikirimkan</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dan</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upaya</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untuk</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mendapatkan</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akses</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tidak</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sah</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ke</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sistem</w:t>
        </w:r>
        <w:proofErr w:type="spellEnd"/>
        <w:r w:rsidR="00B83C3B" w:rsidRPr="00521BE2">
          <w:rPr>
            <w:rFonts w:ascii="Times New Roman" w:hAnsi="Times New Roman" w:cs="Times New Roman"/>
            <w:sz w:val="24"/>
            <w:szCs w:val="24"/>
          </w:rPr>
          <w:t xml:space="preserve"> </w:t>
        </w:r>
        <w:proofErr w:type="spellStart"/>
        <w:r w:rsidR="00B83C3B" w:rsidRPr="00521BE2">
          <w:rPr>
            <w:rFonts w:ascii="Times New Roman" w:hAnsi="Times New Roman" w:cs="Times New Roman"/>
            <w:sz w:val="24"/>
            <w:szCs w:val="24"/>
          </w:rPr>
          <w:t>komputer</w:t>
        </w:r>
        <w:proofErr w:type="spellEnd"/>
        <w:r w:rsidR="00B83C3B" w:rsidRPr="00521BE2">
          <w:rPr>
            <w:rFonts w:ascii="Times New Roman" w:hAnsi="Times New Roman" w:cs="Times New Roman"/>
            <w:sz w:val="24"/>
            <w:szCs w:val="24"/>
          </w:rPr>
          <w:t>.</w:t>
        </w:r>
      </w:ins>
    </w:p>
    <w:p w14:paraId="7419615B" w14:textId="77777777" w:rsidR="00B83C3B" w:rsidRPr="00521BE2" w:rsidRDefault="00B83C3B" w:rsidP="00B83C3B">
      <w:pPr>
        <w:pStyle w:val="ListParagraph"/>
        <w:numPr>
          <w:ilvl w:val="0"/>
          <w:numId w:val="1"/>
        </w:numPr>
        <w:rPr>
          <w:ins w:id="33" w:author="santo harianja" w:date="2021-08-25T18:33:00Z"/>
          <w:rFonts w:ascii="Times New Roman" w:hAnsi="Times New Roman" w:cs="Times New Roman"/>
          <w:sz w:val="24"/>
          <w:szCs w:val="24"/>
        </w:rPr>
      </w:pPr>
      <w:proofErr w:type="spellStart"/>
      <w:ins w:id="34" w:author="santo harianja" w:date="2021-08-25T18:33:00Z">
        <w:r w:rsidRPr="00521BE2">
          <w:rPr>
            <w:rFonts w:ascii="Times New Roman" w:hAnsi="Times New Roman" w:cs="Times New Roman"/>
            <w:sz w:val="24"/>
            <w:szCs w:val="24"/>
          </w:rPr>
          <w:t>Buat</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daftar</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dan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tentukan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secara</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singkat</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kategori</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serangan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keamanan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pasif</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dan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aktif</w:t>
        </w:r>
        <w:proofErr w:type="spellEnd"/>
        <w:r w:rsidRPr="00521BE2">
          <w:rPr>
            <w:rFonts w:ascii="Times New Roman" w:hAnsi="Times New Roman" w:cs="Times New Roman"/>
            <w:sz w:val="24"/>
            <w:szCs w:val="24"/>
          </w:rPr>
          <w:t>? (List and briefly define categories of passive and active security attacks?)</w:t>
        </w:r>
      </w:ins>
    </w:p>
    <w:p w14:paraId="0CB8CD15" w14:textId="77777777" w:rsidR="00B83C3B" w:rsidRPr="00521BE2" w:rsidRDefault="00B83C3B" w:rsidP="00B83C3B">
      <w:pPr>
        <w:pStyle w:val="ListParagraph"/>
        <w:numPr>
          <w:ilvl w:val="0"/>
          <w:numId w:val="2"/>
        </w:numPr>
        <w:tabs>
          <w:tab w:val="left" w:pos="851"/>
        </w:tabs>
        <w:jc w:val="both"/>
        <w:rPr>
          <w:ins w:id="35" w:author="santo harianja" w:date="2021-08-25T18:33:00Z"/>
          <w:rFonts w:ascii="Times New Roman" w:hAnsi="Times New Roman" w:cs="Times New Roman"/>
          <w:sz w:val="24"/>
          <w:szCs w:val="24"/>
        </w:rPr>
      </w:pPr>
      <w:ins w:id="36" w:author="santo harianja" w:date="2021-08-25T18:33:00Z">
        <w:r w:rsidRPr="00521BE2">
          <w:rPr>
            <w:rFonts w:ascii="Times New Roman" w:hAnsi="Times New Roman" w:cs="Times New Roman"/>
            <w:sz w:val="24"/>
            <w:szCs w:val="24"/>
          </w:rPr>
          <w:t xml:space="preserve">- </w:t>
        </w:r>
        <w:r w:rsidRPr="00521BE2">
          <w:rPr>
            <w:rFonts w:ascii="Times New Roman" w:hAnsi="Times New Roman" w:cs="Times New Roman"/>
            <w:sz w:val="24"/>
            <w:szCs w:val="24"/>
          </w:rPr>
          <w:tab/>
        </w:r>
        <w:proofErr w:type="spellStart"/>
        <w:r w:rsidRPr="00521BE2">
          <w:rPr>
            <w:rFonts w:ascii="Times New Roman" w:hAnsi="Times New Roman" w:cs="Times New Roman"/>
            <w:b/>
            <w:sz w:val="24"/>
            <w:szCs w:val="24"/>
          </w:rPr>
          <w:t>Serangan</w:t>
        </w:r>
        <w:proofErr w:type="spellEnd"/>
        <w:r w:rsidRPr="00521BE2">
          <w:rPr>
            <w:rFonts w:ascii="Times New Roman" w:hAnsi="Times New Roman" w:cs="Times New Roman"/>
            <w:b/>
            <w:sz w:val="24"/>
            <w:szCs w:val="24"/>
          </w:rPr>
          <w:t xml:space="preserve"> </w:t>
        </w:r>
        <w:proofErr w:type="spellStart"/>
        <w:r w:rsidRPr="00521BE2">
          <w:rPr>
            <w:rFonts w:ascii="Times New Roman" w:hAnsi="Times New Roman" w:cs="Times New Roman"/>
            <w:b/>
            <w:sz w:val="24"/>
            <w:szCs w:val="24"/>
          </w:rPr>
          <w:t>pasif</w:t>
        </w:r>
        <w:proofErr w:type="spellEnd"/>
        <w:r w:rsidRPr="00521BE2">
          <w:rPr>
            <w:rFonts w:ascii="Times New Roman" w:hAnsi="Times New Roman" w:cs="Times New Roman"/>
            <w:b/>
            <w:sz w:val="24"/>
            <w:szCs w:val="24"/>
          </w:rPr>
          <w:t>:</w:t>
        </w:r>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pelepasan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konten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pesan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dan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analisis</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lalu</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lintas</w:t>
        </w:r>
        <w:proofErr w:type="spellEnd"/>
        <w:r w:rsidRPr="00521BE2">
          <w:rPr>
            <w:rFonts w:ascii="Times New Roman" w:hAnsi="Times New Roman" w:cs="Times New Roman"/>
            <w:sz w:val="24"/>
            <w:szCs w:val="24"/>
          </w:rPr>
          <w:t xml:space="preserve">. </w:t>
        </w:r>
      </w:ins>
    </w:p>
    <w:p w14:paraId="28A05D32" w14:textId="77777777" w:rsidR="007847A8" w:rsidRPr="00521BE2" w:rsidRDefault="00B83C3B" w:rsidP="007847A8">
      <w:pPr>
        <w:pStyle w:val="ListParagraph"/>
        <w:numPr>
          <w:ilvl w:val="0"/>
          <w:numId w:val="9"/>
        </w:numPr>
        <w:tabs>
          <w:tab w:val="left" w:pos="851"/>
        </w:tabs>
        <w:jc w:val="both"/>
        <w:rPr>
          <w:ins w:id="37" w:author="santo harianja" w:date="2021-08-25T18:33:00Z"/>
          <w:rFonts w:ascii="Times New Roman" w:hAnsi="Times New Roman" w:cs="Times New Roman"/>
          <w:sz w:val="24"/>
          <w:szCs w:val="24"/>
        </w:rPr>
      </w:pPr>
      <w:proofErr w:type="spellStart"/>
      <w:ins w:id="38" w:author="santo harianja" w:date="2021-08-25T18:33:00Z">
        <w:r w:rsidRPr="00521BE2">
          <w:rPr>
            <w:rFonts w:ascii="Times New Roman" w:hAnsi="Times New Roman" w:cs="Times New Roman"/>
            <w:b/>
            <w:sz w:val="24"/>
            <w:szCs w:val="24"/>
          </w:rPr>
          <w:t>Serangan</w:t>
        </w:r>
        <w:proofErr w:type="spellEnd"/>
        <w:r w:rsidRPr="00521BE2">
          <w:rPr>
            <w:rFonts w:ascii="Times New Roman" w:hAnsi="Times New Roman" w:cs="Times New Roman"/>
            <w:b/>
            <w:sz w:val="24"/>
            <w:szCs w:val="24"/>
          </w:rPr>
          <w:t xml:space="preserve"> </w:t>
        </w:r>
        <w:proofErr w:type="spellStart"/>
        <w:r w:rsidRPr="00521BE2">
          <w:rPr>
            <w:rFonts w:ascii="Times New Roman" w:hAnsi="Times New Roman" w:cs="Times New Roman"/>
            <w:b/>
            <w:sz w:val="24"/>
            <w:szCs w:val="24"/>
          </w:rPr>
          <w:t>aktif</w:t>
        </w:r>
        <w:proofErr w:type="spellEnd"/>
        <w:r w:rsidRPr="00521BE2">
          <w:rPr>
            <w:rFonts w:ascii="Times New Roman" w:hAnsi="Times New Roman" w:cs="Times New Roman"/>
            <w:sz w:val="24"/>
            <w:szCs w:val="24"/>
          </w:rPr>
          <w:t>:</w:t>
        </w:r>
        <w:r w:rsidR="007847A8" w:rsidRPr="00521BE2">
          <w:rPr>
            <w:rFonts w:ascii="Times New Roman" w:hAnsi="Times New Roman" w:cs="Times New Roman"/>
            <w:sz w:val="24"/>
            <w:szCs w:val="24"/>
          </w:rPr>
          <w:t xml:space="preserve"> </w:t>
        </w:r>
        <w:r w:rsidRPr="00521BE2">
          <w:rPr>
            <w:rFonts w:ascii="Times New Roman" w:hAnsi="Times New Roman" w:cs="Times New Roman"/>
            <w:sz w:val="24"/>
            <w:szCs w:val="24"/>
          </w:rPr>
          <w:t xml:space="preserve"> </w:t>
        </w:r>
        <w:proofErr w:type="spellStart"/>
        <w:r w:rsidR="007847A8" w:rsidRPr="00521BE2">
          <w:rPr>
            <w:rFonts w:ascii="Times New Roman" w:hAnsi="Times New Roman" w:cs="Times New Roman"/>
            <w:sz w:val="24"/>
            <w:szCs w:val="24"/>
          </w:rPr>
          <w:t>Mencoba</w:t>
        </w:r>
        <w:proofErr w:type="spellEnd"/>
        <w:r w:rsidR="007847A8" w:rsidRPr="00521BE2">
          <w:rPr>
            <w:rFonts w:ascii="Times New Roman" w:hAnsi="Times New Roman" w:cs="Times New Roman"/>
            <w:sz w:val="24"/>
            <w:szCs w:val="24"/>
          </w:rPr>
          <w:t xml:space="preserve"> </w:t>
        </w:r>
        <w:proofErr w:type="spellStart"/>
        <w:r w:rsidR="007847A8" w:rsidRPr="00521BE2">
          <w:rPr>
            <w:rFonts w:ascii="Times New Roman" w:hAnsi="Times New Roman" w:cs="Times New Roman"/>
            <w:sz w:val="24"/>
            <w:szCs w:val="24"/>
          </w:rPr>
          <w:t>mengubah</w:t>
        </w:r>
        <w:proofErr w:type="spellEnd"/>
        <w:r w:rsidR="007847A8" w:rsidRPr="00521BE2">
          <w:rPr>
            <w:rFonts w:ascii="Times New Roman" w:hAnsi="Times New Roman" w:cs="Times New Roman"/>
            <w:sz w:val="24"/>
            <w:szCs w:val="24"/>
          </w:rPr>
          <w:t xml:space="preserve"> </w:t>
        </w:r>
        <w:proofErr w:type="spellStart"/>
        <w:r w:rsidR="007847A8" w:rsidRPr="00521BE2">
          <w:rPr>
            <w:rFonts w:ascii="Times New Roman" w:hAnsi="Times New Roman" w:cs="Times New Roman"/>
            <w:sz w:val="24"/>
            <w:szCs w:val="24"/>
          </w:rPr>
          <w:t>sumber</w:t>
        </w:r>
        <w:proofErr w:type="spellEnd"/>
        <w:r w:rsidR="007847A8" w:rsidRPr="00521BE2">
          <w:rPr>
            <w:rFonts w:ascii="Times New Roman" w:hAnsi="Times New Roman" w:cs="Times New Roman"/>
            <w:sz w:val="24"/>
            <w:szCs w:val="24"/>
          </w:rPr>
          <w:t xml:space="preserve"> </w:t>
        </w:r>
        <w:proofErr w:type="spellStart"/>
        <w:r w:rsidR="007847A8" w:rsidRPr="00521BE2">
          <w:rPr>
            <w:rFonts w:ascii="Times New Roman" w:hAnsi="Times New Roman" w:cs="Times New Roman"/>
            <w:sz w:val="24"/>
            <w:szCs w:val="24"/>
          </w:rPr>
          <w:t>daya</w:t>
        </w:r>
        <w:proofErr w:type="spellEnd"/>
        <w:r w:rsidR="007847A8" w:rsidRPr="00521BE2">
          <w:rPr>
            <w:rFonts w:ascii="Times New Roman" w:hAnsi="Times New Roman" w:cs="Times New Roman"/>
            <w:sz w:val="24"/>
            <w:szCs w:val="24"/>
          </w:rPr>
          <w:t xml:space="preserve"> </w:t>
        </w:r>
        <w:proofErr w:type="spellStart"/>
        <w:r w:rsidR="007847A8" w:rsidRPr="00521BE2">
          <w:rPr>
            <w:rFonts w:ascii="Times New Roman" w:hAnsi="Times New Roman" w:cs="Times New Roman"/>
            <w:sz w:val="24"/>
            <w:szCs w:val="24"/>
          </w:rPr>
          <w:t>sistem</w:t>
        </w:r>
        <w:proofErr w:type="spellEnd"/>
        <w:r w:rsidR="007847A8" w:rsidRPr="00521BE2">
          <w:rPr>
            <w:rFonts w:ascii="Times New Roman" w:hAnsi="Times New Roman" w:cs="Times New Roman"/>
            <w:sz w:val="24"/>
            <w:szCs w:val="24"/>
          </w:rPr>
          <w:t xml:space="preserve"> </w:t>
        </w:r>
        <w:proofErr w:type="spellStart"/>
        <w:r w:rsidR="007847A8" w:rsidRPr="00521BE2">
          <w:rPr>
            <w:rFonts w:ascii="Times New Roman" w:hAnsi="Times New Roman" w:cs="Times New Roman"/>
            <w:sz w:val="24"/>
            <w:szCs w:val="24"/>
          </w:rPr>
          <w:t>atau</w:t>
        </w:r>
        <w:proofErr w:type="spellEnd"/>
        <w:r w:rsidR="007847A8" w:rsidRPr="00521BE2">
          <w:rPr>
            <w:rFonts w:ascii="Times New Roman" w:hAnsi="Times New Roman" w:cs="Times New Roman"/>
            <w:sz w:val="24"/>
            <w:szCs w:val="24"/>
          </w:rPr>
          <w:t xml:space="preserve"> </w:t>
        </w:r>
        <w:proofErr w:type="spellStart"/>
        <w:r w:rsidR="007847A8" w:rsidRPr="00521BE2">
          <w:rPr>
            <w:rFonts w:ascii="Times New Roman" w:hAnsi="Times New Roman" w:cs="Times New Roman"/>
            <w:sz w:val="24"/>
            <w:szCs w:val="24"/>
          </w:rPr>
          <w:t>memengaruhi</w:t>
        </w:r>
        <w:proofErr w:type="spellEnd"/>
      </w:ins>
    </w:p>
    <w:p w14:paraId="2B241458" w14:textId="77777777" w:rsidR="007847A8" w:rsidRPr="00521BE2" w:rsidRDefault="007847A8" w:rsidP="007847A8">
      <w:pPr>
        <w:pStyle w:val="ListParagraph"/>
        <w:tabs>
          <w:tab w:val="left" w:pos="851"/>
        </w:tabs>
        <w:ind w:left="1440"/>
        <w:jc w:val="both"/>
        <w:rPr>
          <w:ins w:id="39" w:author="santo harianja" w:date="2021-08-25T18:33:00Z"/>
          <w:rFonts w:ascii="Times New Roman" w:hAnsi="Times New Roman" w:cs="Times New Roman"/>
          <w:sz w:val="24"/>
          <w:szCs w:val="24"/>
        </w:rPr>
      </w:pPr>
      <w:proofErr w:type="spellStart"/>
      <w:ins w:id="40" w:author="santo harianja" w:date="2021-08-25T18:33:00Z">
        <w:r w:rsidRPr="00521BE2">
          <w:rPr>
            <w:rFonts w:ascii="Times New Roman" w:hAnsi="Times New Roman" w:cs="Times New Roman"/>
            <w:sz w:val="24"/>
            <w:szCs w:val="24"/>
          </w:rPr>
          <w:t>operasi</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Dengan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modifikasi</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aliran</w:t>
        </w:r>
        <w:proofErr w:type="spellEnd"/>
        <w:r w:rsidRPr="00521BE2">
          <w:rPr>
            <w:rFonts w:ascii="Times New Roman" w:hAnsi="Times New Roman" w:cs="Times New Roman"/>
            <w:sz w:val="24"/>
            <w:szCs w:val="24"/>
          </w:rPr>
          <w:t xml:space="preserve"> data </w:t>
        </w:r>
        <w:proofErr w:type="spellStart"/>
        <w:r w:rsidRPr="00521BE2">
          <w:rPr>
            <w:rFonts w:ascii="Times New Roman" w:hAnsi="Times New Roman" w:cs="Times New Roman"/>
            <w:sz w:val="24"/>
            <w:szCs w:val="24"/>
          </w:rPr>
          <w:t>menjadi</w:t>
        </w:r>
        <w:proofErr w:type="spellEnd"/>
        <w:r w:rsidRPr="00521BE2">
          <w:rPr>
            <w:rFonts w:ascii="Times New Roman" w:hAnsi="Times New Roman" w:cs="Times New Roman"/>
            <w:sz w:val="24"/>
            <w:szCs w:val="24"/>
          </w:rPr>
          <w:t>:</w:t>
        </w:r>
      </w:ins>
    </w:p>
    <w:p w14:paraId="222D2AE5" w14:textId="77777777" w:rsidR="007847A8" w:rsidRPr="00521BE2" w:rsidRDefault="007847A8" w:rsidP="007847A8">
      <w:pPr>
        <w:pStyle w:val="ListParagraph"/>
        <w:tabs>
          <w:tab w:val="left" w:pos="851"/>
        </w:tabs>
        <w:ind w:left="1440"/>
        <w:jc w:val="both"/>
        <w:rPr>
          <w:ins w:id="41" w:author="santo harianja" w:date="2021-08-25T18:33:00Z"/>
          <w:rFonts w:ascii="Times New Roman" w:hAnsi="Times New Roman" w:cs="Times New Roman"/>
          <w:sz w:val="24"/>
          <w:szCs w:val="24"/>
        </w:rPr>
      </w:pPr>
      <w:ins w:id="42" w:author="santo harianja" w:date="2021-08-25T18:33:00Z">
        <w:r w:rsidRPr="00521BE2">
          <w:rPr>
            <w:rFonts w:ascii="Times New Roman" w:hAnsi="Times New Roman" w:cs="Times New Roman"/>
            <w:sz w:val="24"/>
            <w:szCs w:val="24"/>
          </w:rPr>
          <w:tab/>
          <w:t xml:space="preserve">+ </w:t>
        </w:r>
        <w:proofErr w:type="spellStart"/>
        <w:r w:rsidRPr="00521BE2">
          <w:rPr>
            <w:rFonts w:ascii="Times New Roman" w:hAnsi="Times New Roman" w:cs="Times New Roman"/>
            <w:sz w:val="24"/>
            <w:szCs w:val="24"/>
          </w:rPr>
          <w:t>penyamaran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satu</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entitas</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sebagai</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entitas</w:t>
        </w:r>
        <w:proofErr w:type="spellEnd"/>
        <w:r w:rsidRPr="00521BE2">
          <w:rPr>
            <w:rFonts w:ascii="Times New Roman" w:hAnsi="Times New Roman" w:cs="Times New Roman"/>
            <w:sz w:val="24"/>
            <w:szCs w:val="24"/>
          </w:rPr>
          <w:t xml:space="preserve"> lain</w:t>
        </w:r>
      </w:ins>
    </w:p>
    <w:p w14:paraId="39D34C23" w14:textId="77777777" w:rsidR="007847A8" w:rsidRPr="00521BE2" w:rsidRDefault="007847A8" w:rsidP="007847A8">
      <w:pPr>
        <w:pStyle w:val="ListParagraph"/>
        <w:tabs>
          <w:tab w:val="left" w:pos="851"/>
        </w:tabs>
        <w:ind w:left="1440"/>
        <w:jc w:val="both"/>
        <w:rPr>
          <w:ins w:id="43" w:author="santo harianja" w:date="2021-08-25T18:33:00Z"/>
          <w:rFonts w:ascii="Times New Roman" w:hAnsi="Times New Roman" w:cs="Times New Roman"/>
          <w:sz w:val="24"/>
          <w:szCs w:val="24"/>
        </w:rPr>
      </w:pPr>
      <w:ins w:id="44" w:author="santo harianja" w:date="2021-08-25T18:33:00Z">
        <w:r w:rsidRPr="00521BE2">
          <w:rPr>
            <w:rFonts w:ascii="Times New Roman" w:hAnsi="Times New Roman" w:cs="Times New Roman"/>
            <w:sz w:val="24"/>
            <w:szCs w:val="24"/>
          </w:rPr>
          <w:tab/>
          <w:t xml:space="preserve">+ </w:t>
        </w:r>
        <w:proofErr w:type="spellStart"/>
        <w:r w:rsidRPr="00521BE2">
          <w:rPr>
            <w:rFonts w:ascii="Times New Roman" w:hAnsi="Times New Roman" w:cs="Times New Roman"/>
            <w:sz w:val="24"/>
            <w:szCs w:val="24"/>
          </w:rPr>
          <w:t>putar</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ulang</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pesan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sebelumnya</w:t>
        </w:r>
        <w:proofErr w:type="spellEnd"/>
      </w:ins>
    </w:p>
    <w:p w14:paraId="7A1CB659" w14:textId="77777777" w:rsidR="007847A8" w:rsidRPr="00521BE2" w:rsidRDefault="007847A8" w:rsidP="007847A8">
      <w:pPr>
        <w:pStyle w:val="ListParagraph"/>
        <w:tabs>
          <w:tab w:val="left" w:pos="851"/>
        </w:tabs>
        <w:ind w:left="1440"/>
        <w:jc w:val="both"/>
        <w:rPr>
          <w:ins w:id="45" w:author="santo harianja" w:date="2021-08-25T18:33:00Z"/>
          <w:rFonts w:ascii="Times New Roman" w:hAnsi="Times New Roman" w:cs="Times New Roman"/>
          <w:sz w:val="24"/>
          <w:szCs w:val="24"/>
        </w:rPr>
      </w:pPr>
      <w:ins w:id="46" w:author="santo harianja" w:date="2021-08-25T18:33:00Z">
        <w:r w:rsidRPr="00521BE2">
          <w:rPr>
            <w:rFonts w:ascii="Times New Roman" w:hAnsi="Times New Roman" w:cs="Times New Roman"/>
            <w:sz w:val="24"/>
            <w:szCs w:val="24"/>
          </w:rPr>
          <w:tab/>
          <w:t xml:space="preserve">+ </w:t>
        </w:r>
        <w:proofErr w:type="spellStart"/>
        <w:r w:rsidRPr="00521BE2">
          <w:rPr>
            <w:rFonts w:ascii="Times New Roman" w:hAnsi="Times New Roman" w:cs="Times New Roman"/>
            <w:sz w:val="24"/>
            <w:szCs w:val="24"/>
          </w:rPr>
          <w:t>ubah</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pesan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dalam</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perjalanan</w:t>
        </w:r>
        <w:proofErr w:type="spellEnd"/>
      </w:ins>
    </w:p>
    <w:p w14:paraId="3A8C7A28" w14:textId="77777777" w:rsidR="007847A8" w:rsidRPr="00521BE2" w:rsidRDefault="007847A8" w:rsidP="007847A8">
      <w:pPr>
        <w:pStyle w:val="ListParagraph"/>
        <w:tabs>
          <w:tab w:val="left" w:pos="851"/>
        </w:tabs>
        <w:ind w:left="1440"/>
        <w:jc w:val="both"/>
        <w:rPr>
          <w:ins w:id="47" w:author="santo harianja" w:date="2021-08-25T18:33:00Z"/>
          <w:rFonts w:ascii="Times New Roman" w:hAnsi="Times New Roman" w:cs="Times New Roman"/>
          <w:sz w:val="24"/>
          <w:szCs w:val="24"/>
        </w:rPr>
      </w:pPr>
      <w:ins w:id="48" w:author="santo harianja" w:date="2021-08-25T18:33:00Z">
        <w:r w:rsidRPr="00521BE2">
          <w:rPr>
            <w:rFonts w:ascii="Times New Roman" w:hAnsi="Times New Roman" w:cs="Times New Roman"/>
            <w:sz w:val="24"/>
            <w:szCs w:val="24"/>
          </w:rPr>
          <w:tab/>
          <w:t xml:space="preserve">+ </w:t>
        </w:r>
        <w:proofErr w:type="spellStart"/>
        <w:r w:rsidRPr="00521BE2">
          <w:rPr>
            <w:rFonts w:ascii="Times New Roman" w:hAnsi="Times New Roman" w:cs="Times New Roman"/>
            <w:sz w:val="24"/>
            <w:szCs w:val="24"/>
          </w:rPr>
          <w:t>penolakan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layanan</w:t>
        </w:r>
        <w:proofErr w:type="spellEnd"/>
      </w:ins>
    </w:p>
    <w:p w14:paraId="3A3713E4" w14:textId="77777777" w:rsidR="007847A8" w:rsidRPr="00521BE2" w:rsidRDefault="00B83C3B" w:rsidP="007847A8">
      <w:pPr>
        <w:pStyle w:val="ListParagraph"/>
        <w:numPr>
          <w:ilvl w:val="0"/>
          <w:numId w:val="1"/>
        </w:numPr>
        <w:tabs>
          <w:tab w:val="left" w:pos="851"/>
        </w:tabs>
        <w:jc w:val="both"/>
        <w:rPr>
          <w:ins w:id="49" w:author="santo harianja" w:date="2021-08-25T18:33:00Z"/>
          <w:rFonts w:ascii="Times New Roman" w:hAnsi="Times New Roman" w:cs="Times New Roman"/>
          <w:sz w:val="24"/>
          <w:szCs w:val="24"/>
        </w:rPr>
      </w:pPr>
      <w:proofErr w:type="spellStart"/>
      <w:ins w:id="50" w:author="santo harianja" w:date="2021-08-25T18:33:00Z">
        <w:r w:rsidRPr="00521BE2">
          <w:rPr>
            <w:rFonts w:ascii="Times New Roman" w:hAnsi="Times New Roman" w:cs="Times New Roman"/>
            <w:sz w:val="24"/>
            <w:szCs w:val="24"/>
          </w:rPr>
          <w:lastRenderedPageBreak/>
          <w:t>Daftar</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dan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tentukan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secara</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singkat</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kategori</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layanan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keamanan</w:t>
        </w:r>
        <w:proofErr w:type="spellEnd"/>
        <w:r w:rsidRPr="00521BE2">
          <w:rPr>
            <w:rFonts w:ascii="Times New Roman" w:hAnsi="Times New Roman" w:cs="Times New Roman"/>
            <w:sz w:val="24"/>
            <w:szCs w:val="24"/>
          </w:rPr>
          <w:t xml:space="preserve"> (List and briefly define categories of security services?)</w:t>
        </w:r>
      </w:ins>
    </w:p>
    <w:p w14:paraId="6E02F6FB" w14:textId="77777777" w:rsidR="007847A8" w:rsidRPr="00521BE2" w:rsidRDefault="007847A8" w:rsidP="007847A8">
      <w:pPr>
        <w:pStyle w:val="ListParagraph"/>
        <w:numPr>
          <w:ilvl w:val="0"/>
          <w:numId w:val="2"/>
        </w:numPr>
        <w:tabs>
          <w:tab w:val="left" w:pos="851"/>
        </w:tabs>
        <w:jc w:val="both"/>
        <w:rPr>
          <w:ins w:id="51" w:author="santo harianja" w:date="2021-08-25T18:33:00Z"/>
          <w:rFonts w:ascii="Times New Roman" w:hAnsi="Times New Roman" w:cs="Times New Roman"/>
          <w:sz w:val="24"/>
          <w:szCs w:val="24"/>
        </w:rPr>
      </w:pPr>
      <w:ins w:id="52" w:author="santo harianja" w:date="2021-08-25T18:33:00Z">
        <w:r w:rsidRPr="00521BE2">
          <w:rPr>
            <w:rFonts w:ascii="Times New Roman" w:hAnsi="Times New Roman" w:cs="Times New Roman"/>
            <w:sz w:val="24"/>
            <w:szCs w:val="24"/>
          </w:rPr>
          <w:t>a</w:t>
        </w:r>
        <w:r w:rsidRPr="00521BE2">
          <w:rPr>
            <w:rFonts w:ascii="Times New Roman" w:hAnsi="Times New Roman" w:cs="Times New Roman"/>
            <w:b/>
            <w:sz w:val="24"/>
            <w:szCs w:val="24"/>
          </w:rPr>
          <w:t>. Authentication</w:t>
        </w:r>
      </w:ins>
    </w:p>
    <w:p w14:paraId="02C9DD45" w14:textId="77777777" w:rsidR="00B83C3B" w:rsidRPr="00521BE2" w:rsidRDefault="007847A8" w:rsidP="007847A8">
      <w:pPr>
        <w:pStyle w:val="ListParagraph"/>
        <w:tabs>
          <w:tab w:val="left" w:pos="851"/>
        </w:tabs>
        <w:ind w:left="1080"/>
        <w:jc w:val="both"/>
        <w:rPr>
          <w:ins w:id="53" w:author="santo harianja" w:date="2021-08-25T18:33:00Z"/>
          <w:rFonts w:ascii="Times New Roman" w:hAnsi="Times New Roman" w:cs="Times New Roman"/>
          <w:sz w:val="24"/>
          <w:szCs w:val="24"/>
        </w:rPr>
      </w:pPr>
      <w:ins w:id="54" w:author="santo harianja" w:date="2021-08-25T18:33:00Z">
        <w:r w:rsidRPr="00521BE2">
          <w:rPr>
            <w:rFonts w:ascii="Times New Roman" w:hAnsi="Times New Roman" w:cs="Times New Roman"/>
            <w:sz w:val="24"/>
            <w:szCs w:val="24"/>
          </w:rPr>
          <w:tab/>
          <w:t xml:space="preserve"> </w:t>
        </w:r>
        <w:proofErr w:type="spellStart"/>
        <w:r w:rsidRPr="00521BE2">
          <w:rPr>
            <w:rFonts w:ascii="Times New Roman" w:hAnsi="Times New Roman" w:cs="Times New Roman"/>
            <w:sz w:val="24"/>
            <w:szCs w:val="24"/>
          </w:rPr>
          <w:t>Jaminan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bahwa</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entitas</w:t>
        </w:r>
        <w:proofErr w:type="spellEnd"/>
        <w:r w:rsidRPr="00521BE2">
          <w:rPr>
            <w:rFonts w:ascii="Times New Roman" w:hAnsi="Times New Roman" w:cs="Times New Roman"/>
            <w:sz w:val="24"/>
            <w:szCs w:val="24"/>
          </w:rPr>
          <w:t xml:space="preserve"> yang </w:t>
        </w:r>
        <w:proofErr w:type="spellStart"/>
        <w:r w:rsidRPr="00521BE2">
          <w:rPr>
            <w:rFonts w:ascii="Times New Roman" w:hAnsi="Times New Roman" w:cs="Times New Roman"/>
            <w:sz w:val="24"/>
            <w:szCs w:val="24"/>
          </w:rPr>
          <w:t>berkomunikasi</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adalah</w:t>
        </w:r>
        <w:proofErr w:type="spellEnd"/>
        <w:r w:rsidRPr="00521BE2">
          <w:rPr>
            <w:rFonts w:ascii="Times New Roman" w:hAnsi="Times New Roman" w:cs="Times New Roman"/>
            <w:sz w:val="24"/>
            <w:szCs w:val="24"/>
          </w:rPr>
          <w:t xml:space="preserve"> yang </w:t>
        </w:r>
        <w:proofErr w:type="spellStart"/>
        <w:r w:rsidRPr="00521BE2">
          <w:rPr>
            <w:rFonts w:ascii="Times New Roman" w:hAnsi="Times New Roman" w:cs="Times New Roman"/>
            <w:sz w:val="24"/>
            <w:szCs w:val="24"/>
          </w:rPr>
          <w:t>diklaimnya</w:t>
        </w:r>
        <w:proofErr w:type="spellEnd"/>
        <w:r w:rsidRPr="00521BE2">
          <w:rPr>
            <w:rFonts w:ascii="Times New Roman" w:hAnsi="Times New Roman" w:cs="Times New Roman"/>
            <w:sz w:val="24"/>
            <w:szCs w:val="24"/>
          </w:rPr>
          <w:t xml:space="preserve">. </w:t>
        </w:r>
      </w:ins>
    </w:p>
    <w:p w14:paraId="153A4AB4" w14:textId="77777777" w:rsidR="007847A8" w:rsidRPr="00521BE2" w:rsidRDefault="007847A8" w:rsidP="007847A8">
      <w:pPr>
        <w:pStyle w:val="ListParagraph"/>
        <w:tabs>
          <w:tab w:val="left" w:pos="851"/>
        </w:tabs>
        <w:ind w:left="1080"/>
        <w:jc w:val="both"/>
        <w:rPr>
          <w:ins w:id="55" w:author="santo harianja" w:date="2021-08-25T18:33:00Z"/>
          <w:rFonts w:ascii="Times New Roman" w:hAnsi="Times New Roman" w:cs="Times New Roman"/>
          <w:b/>
          <w:sz w:val="24"/>
          <w:szCs w:val="24"/>
        </w:rPr>
      </w:pPr>
      <w:ins w:id="56" w:author="santo harianja" w:date="2021-08-25T18:33:00Z">
        <w:r w:rsidRPr="00521BE2">
          <w:rPr>
            <w:rFonts w:ascii="Times New Roman" w:hAnsi="Times New Roman" w:cs="Times New Roman"/>
            <w:sz w:val="24"/>
            <w:szCs w:val="24"/>
          </w:rPr>
          <w:t xml:space="preserve">b. </w:t>
        </w:r>
        <w:r w:rsidRPr="00521BE2">
          <w:rPr>
            <w:rFonts w:ascii="Times New Roman" w:hAnsi="Times New Roman" w:cs="Times New Roman"/>
            <w:b/>
            <w:sz w:val="24"/>
            <w:szCs w:val="24"/>
          </w:rPr>
          <w:t>Access Control</w:t>
        </w:r>
      </w:ins>
    </w:p>
    <w:p w14:paraId="78509C6D" w14:textId="77777777" w:rsidR="007847A8" w:rsidRPr="00521BE2" w:rsidRDefault="007847A8" w:rsidP="007847A8">
      <w:pPr>
        <w:pStyle w:val="ListParagraph"/>
        <w:tabs>
          <w:tab w:val="left" w:pos="851"/>
        </w:tabs>
        <w:ind w:left="1080"/>
        <w:jc w:val="both"/>
        <w:rPr>
          <w:ins w:id="57" w:author="santo harianja" w:date="2021-08-25T18:33:00Z"/>
          <w:rFonts w:ascii="Times New Roman" w:hAnsi="Times New Roman" w:cs="Times New Roman"/>
          <w:sz w:val="24"/>
          <w:szCs w:val="24"/>
        </w:rPr>
      </w:pPr>
      <w:ins w:id="58" w:author="santo harianja" w:date="2021-08-25T18:33:00Z">
        <w:r w:rsidRPr="00521BE2">
          <w:rPr>
            <w:rFonts w:ascii="Times New Roman" w:hAnsi="Times New Roman" w:cs="Times New Roman"/>
            <w:sz w:val="24"/>
            <w:szCs w:val="24"/>
          </w:rPr>
          <w:tab/>
        </w:r>
        <w:proofErr w:type="spellStart"/>
        <w:r w:rsidRPr="00521BE2">
          <w:rPr>
            <w:rFonts w:ascii="Times New Roman" w:hAnsi="Times New Roman" w:cs="Times New Roman"/>
            <w:sz w:val="24"/>
            <w:szCs w:val="24"/>
          </w:rPr>
          <w:t>Pencegahan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penggunaan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sumber</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daya</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secara</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tidak</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sah</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Misal</w:t>
        </w:r>
        <w:proofErr w:type="spellEnd"/>
        <w:r w:rsidRPr="00521BE2">
          <w:rPr>
            <w:rFonts w:ascii="Times New Roman" w:hAnsi="Times New Roman" w:cs="Times New Roman"/>
            <w:sz w:val="24"/>
            <w:szCs w:val="24"/>
          </w:rPr>
          <w:t xml:space="preserve"> : </w:t>
        </w:r>
        <w:proofErr w:type="spellStart"/>
        <w:r w:rsidRPr="00521BE2">
          <w:rPr>
            <w:rFonts w:ascii="Times New Roman" w:hAnsi="Times New Roman" w:cs="Times New Roman"/>
            <w:sz w:val="24"/>
            <w:szCs w:val="24"/>
          </w:rPr>
          <w:t>Layanan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ini</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mengontrol</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siapa</w:t>
        </w:r>
        <w:proofErr w:type="spellEnd"/>
        <w:r w:rsidRPr="00521BE2">
          <w:rPr>
            <w:rFonts w:ascii="Times New Roman" w:hAnsi="Times New Roman" w:cs="Times New Roman"/>
            <w:sz w:val="24"/>
            <w:szCs w:val="24"/>
          </w:rPr>
          <w:t xml:space="preserve"> yang </w:t>
        </w:r>
        <w:proofErr w:type="spellStart"/>
        <w:r w:rsidRPr="00521BE2">
          <w:rPr>
            <w:rFonts w:ascii="Times New Roman" w:hAnsi="Times New Roman" w:cs="Times New Roman"/>
            <w:sz w:val="24"/>
            <w:szCs w:val="24"/>
          </w:rPr>
          <w:t>dapat</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memiliki</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akses</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ke</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sumber</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daya</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dalam</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kondisi</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apa</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akses</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dapat</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terjadi</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dan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apa</w:t>
        </w:r>
        <w:proofErr w:type="spellEnd"/>
        <w:r w:rsidRPr="00521BE2">
          <w:rPr>
            <w:rFonts w:ascii="Times New Roman" w:hAnsi="Times New Roman" w:cs="Times New Roman"/>
            <w:sz w:val="24"/>
            <w:szCs w:val="24"/>
          </w:rPr>
          <w:t xml:space="preserve"> yang </w:t>
        </w:r>
        <w:proofErr w:type="spellStart"/>
        <w:r w:rsidRPr="00521BE2">
          <w:rPr>
            <w:rFonts w:ascii="Times New Roman" w:hAnsi="Times New Roman" w:cs="Times New Roman"/>
            <w:sz w:val="24"/>
            <w:szCs w:val="24"/>
          </w:rPr>
          <w:t>dilakukan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oleh</w:t>
        </w:r>
        <w:proofErr w:type="spellEnd"/>
        <w:r w:rsidRPr="00521BE2">
          <w:rPr>
            <w:rFonts w:ascii="Times New Roman" w:hAnsi="Times New Roman" w:cs="Times New Roman"/>
            <w:sz w:val="24"/>
            <w:szCs w:val="24"/>
          </w:rPr>
          <w:t xml:space="preserve"> orang yang </w:t>
        </w:r>
        <w:proofErr w:type="spellStart"/>
        <w:r w:rsidRPr="00521BE2">
          <w:rPr>
            <w:rFonts w:ascii="Times New Roman" w:hAnsi="Times New Roman" w:cs="Times New Roman"/>
            <w:sz w:val="24"/>
            <w:szCs w:val="24"/>
          </w:rPr>
          <w:t>mengakses</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sumber</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daya</w:t>
        </w:r>
        <w:proofErr w:type="spellEnd"/>
        <w:r w:rsidRPr="00521BE2">
          <w:rPr>
            <w:rFonts w:ascii="Times New Roman" w:hAnsi="Times New Roman" w:cs="Times New Roman"/>
            <w:sz w:val="24"/>
            <w:szCs w:val="24"/>
          </w:rPr>
          <w:t>).</w:t>
        </w:r>
      </w:ins>
    </w:p>
    <w:p w14:paraId="478E0BEA" w14:textId="77777777" w:rsidR="007847A8" w:rsidRPr="00521BE2" w:rsidRDefault="007847A8" w:rsidP="007847A8">
      <w:pPr>
        <w:pStyle w:val="ListParagraph"/>
        <w:tabs>
          <w:tab w:val="left" w:pos="851"/>
        </w:tabs>
        <w:ind w:left="1080"/>
        <w:jc w:val="both"/>
        <w:rPr>
          <w:ins w:id="59" w:author="santo harianja" w:date="2021-08-25T18:33:00Z"/>
          <w:rFonts w:ascii="Times New Roman" w:hAnsi="Times New Roman" w:cs="Times New Roman"/>
          <w:b/>
          <w:sz w:val="24"/>
          <w:szCs w:val="24"/>
        </w:rPr>
      </w:pPr>
      <w:ins w:id="60" w:author="santo harianja" w:date="2021-08-25T18:33:00Z">
        <w:r w:rsidRPr="00521BE2">
          <w:rPr>
            <w:rFonts w:ascii="Times New Roman" w:hAnsi="Times New Roman" w:cs="Times New Roman"/>
            <w:sz w:val="24"/>
            <w:szCs w:val="24"/>
          </w:rPr>
          <w:t xml:space="preserve">c.  </w:t>
        </w:r>
        <w:r w:rsidRPr="00521BE2">
          <w:rPr>
            <w:rFonts w:ascii="Times New Roman" w:hAnsi="Times New Roman" w:cs="Times New Roman"/>
            <w:b/>
            <w:sz w:val="24"/>
            <w:szCs w:val="24"/>
          </w:rPr>
          <w:t>Data Confidentiality</w:t>
        </w:r>
      </w:ins>
    </w:p>
    <w:p w14:paraId="2F6BF5D6" w14:textId="77777777" w:rsidR="007847A8" w:rsidRPr="00521BE2" w:rsidRDefault="007847A8" w:rsidP="007847A8">
      <w:pPr>
        <w:pStyle w:val="ListParagraph"/>
        <w:tabs>
          <w:tab w:val="left" w:pos="851"/>
        </w:tabs>
        <w:ind w:left="1080"/>
        <w:jc w:val="both"/>
        <w:rPr>
          <w:ins w:id="61" w:author="santo harianja" w:date="2021-08-25T18:33:00Z"/>
          <w:rFonts w:ascii="Times New Roman" w:hAnsi="Times New Roman" w:cs="Times New Roman"/>
          <w:sz w:val="24"/>
          <w:szCs w:val="24"/>
          <w:lang w:val="id-ID"/>
        </w:rPr>
      </w:pPr>
      <w:ins w:id="62" w:author="santo harianja" w:date="2021-08-25T18:33:00Z">
        <w:r w:rsidRPr="00521BE2">
          <w:rPr>
            <w:rFonts w:ascii="Times New Roman" w:hAnsi="Times New Roman" w:cs="Times New Roman"/>
            <w:sz w:val="24"/>
            <w:szCs w:val="24"/>
          </w:rPr>
          <w:tab/>
        </w:r>
        <w:r w:rsidRPr="00521BE2">
          <w:rPr>
            <w:rFonts w:ascii="Times New Roman" w:hAnsi="Times New Roman" w:cs="Times New Roman"/>
            <w:sz w:val="24"/>
            <w:szCs w:val="24"/>
            <w:lang w:val="id-ID"/>
          </w:rPr>
          <w:t>Perlindungan data dari pengungkapan yang tidak sah.</w:t>
        </w:r>
      </w:ins>
    </w:p>
    <w:p w14:paraId="5BC2E6CF" w14:textId="77777777" w:rsidR="007847A8" w:rsidRPr="00521BE2" w:rsidRDefault="007847A8" w:rsidP="007847A8">
      <w:pPr>
        <w:pStyle w:val="ListParagraph"/>
        <w:tabs>
          <w:tab w:val="left" w:pos="851"/>
        </w:tabs>
        <w:ind w:left="1080"/>
        <w:jc w:val="both"/>
        <w:rPr>
          <w:ins w:id="63" w:author="santo harianja" w:date="2021-08-25T18:33:00Z"/>
          <w:rFonts w:ascii="Times New Roman" w:hAnsi="Times New Roman" w:cs="Times New Roman"/>
          <w:sz w:val="24"/>
          <w:szCs w:val="24"/>
        </w:rPr>
      </w:pPr>
      <w:ins w:id="64" w:author="santo harianja" w:date="2021-08-25T18:33:00Z">
        <w:r w:rsidRPr="00521BE2">
          <w:rPr>
            <w:rFonts w:ascii="Times New Roman" w:hAnsi="Times New Roman" w:cs="Times New Roman"/>
            <w:sz w:val="24"/>
            <w:szCs w:val="24"/>
          </w:rPr>
          <w:t xml:space="preserve">d. </w:t>
        </w:r>
        <w:r w:rsidRPr="00521BE2">
          <w:rPr>
            <w:rFonts w:ascii="Times New Roman" w:hAnsi="Times New Roman" w:cs="Times New Roman"/>
            <w:b/>
            <w:sz w:val="24"/>
            <w:szCs w:val="24"/>
          </w:rPr>
          <w:t>Data Integrity</w:t>
        </w:r>
        <w:r w:rsidRPr="00521BE2">
          <w:rPr>
            <w:rFonts w:ascii="Times New Roman" w:hAnsi="Times New Roman" w:cs="Times New Roman"/>
            <w:sz w:val="24"/>
            <w:szCs w:val="24"/>
          </w:rPr>
          <w:t xml:space="preserve"> </w:t>
        </w:r>
      </w:ins>
    </w:p>
    <w:p w14:paraId="5F1D8BC2" w14:textId="77777777" w:rsidR="007847A8" w:rsidRPr="00521BE2" w:rsidRDefault="007847A8" w:rsidP="007847A8">
      <w:pPr>
        <w:pStyle w:val="ListParagraph"/>
        <w:tabs>
          <w:tab w:val="left" w:pos="851"/>
        </w:tabs>
        <w:ind w:left="1080"/>
        <w:jc w:val="both"/>
        <w:rPr>
          <w:ins w:id="65" w:author="santo harianja" w:date="2021-08-25T18:33:00Z"/>
          <w:rFonts w:ascii="Times New Roman" w:hAnsi="Times New Roman" w:cs="Times New Roman"/>
          <w:sz w:val="24"/>
          <w:szCs w:val="24"/>
          <w:lang w:val="id-ID"/>
        </w:rPr>
      </w:pPr>
      <w:ins w:id="66" w:author="santo harianja" w:date="2021-08-25T18:33:00Z">
        <w:r w:rsidRPr="00521BE2">
          <w:rPr>
            <w:rFonts w:ascii="Times New Roman" w:hAnsi="Times New Roman" w:cs="Times New Roman"/>
            <w:sz w:val="24"/>
            <w:szCs w:val="24"/>
          </w:rPr>
          <w:tab/>
        </w:r>
        <w:r w:rsidRPr="00521BE2">
          <w:rPr>
            <w:rFonts w:ascii="Times New Roman" w:hAnsi="Times New Roman" w:cs="Times New Roman"/>
            <w:sz w:val="24"/>
            <w:szCs w:val="24"/>
            <w:lang w:val="id-ID"/>
          </w:rPr>
          <w:t>Jaminan bahwa data yang diterima persis seperti yang dikirim oleh entitas yang berwenang (Misal :  Tidak mengandung modifikasi, penyisipan, penghapusan, atau pemutaran ulang).</w:t>
        </w:r>
      </w:ins>
    </w:p>
    <w:p w14:paraId="0B877549" w14:textId="77777777" w:rsidR="007847A8" w:rsidRPr="00521BE2" w:rsidRDefault="007847A8" w:rsidP="007847A8">
      <w:pPr>
        <w:pStyle w:val="ListParagraph"/>
        <w:tabs>
          <w:tab w:val="left" w:pos="851"/>
        </w:tabs>
        <w:ind w:left="1080"/>
        <w:jc w:val="both"/>
        <w:rPr>
          <w:ins w:id="67" w:author="santo harianja" w:date="2021-08-25T18:33:00Z"/>
          <w:rFonts w:ascii="Times New Roman" w:hAnsi="Times New Roman" w:cs="Times New Roman"/>
          <w:b/>
          <w:sz w:val="24"/>
          <w:szCs w:val="24"/>
        </w:rPr>
      </w:pPr>
      <w:ins w:id="68" w:author="santo harianja" w:date="2021-08-25T18:33:00Z">
        <w:r w:rsidRPr="00521BE2">
          <w:rPr>
            <w:rFonts w:ascii="Times New Roman" w:hAnsi="Times New Roman" w:cs="Times New Roman"/>
            <w:sz w:val="24"/>
            <w:szCs w:val="24"/>
          </w:rPr>
          <w:t>e</w:t>
        </w:r>
        <w:r w:rsidRPr="00521BE2">
          <w:rPr>
            <w:rFonts w:ascii="Times New Roman" w:hAnsi="Times New Roman" w:cs="Times New Roman"/>
            <w:b/>
            <w:sz w:val="24"/>
            <w:szCs w:val="24"/>
          </w:rPr>
          <w:t>. Non-Repudiation</w:t>
        </w:r>
      </w:ins>
    </w:p>
    <w:p w14:paraId="66AB22E5" w14:textId="77777777" w:rsidR="007847A8" w:rsidRPr="00521BE2" w:rsidRDefault="007847A8" w:rsidP="007847A8">
      <w:pPr>
        <w:pStyle w:val="ListParagraph"/>
        <w:tabs>
          <w:tab w:val="left" w:pos="851"/>
        </w:tabs>
        <w:ind w:left="1080"/>
        <w:jc w:val="both"/>
        <w:rPr>
          <w:ins w:id="69" w:author="santo harianja" w:date="2021-08-25T18:33:00Z"/>
          <w:rFonts w:ascii="Times New Roman" w:hAnsi="Times New Roman" w:cs="Times New Roman"/>
          <w:sz w:val="24"/>
          <w:szCs w:val="24"/>
        </w:rPr>
      </w:pPr>
      <w:ins w:id="70" w:author="santo harianja" w:date="2021-08-25T18:33:00Z">
        <w:r w:rsidRPr="00521BE2">
          <w:rPr>
            <w:rFonts w:ascii="Times New Roman" w:hAnsi="Times New Roman" w:cs="Times New Roman"/>
            <w:sz w:val="24"/>
            <w:szCs w:val="24"/>
          </w:rPr>
          <w:tab/>
        </w:r>
        <w:proofErr w:type="spellStart"/>
        <w:r w:rsidRPr="00521BE2">
          <w:rPr>
            <w:rFonts w:ascii="Times New Roman" w:hAnsi="Times New Roman" w:cs="Times New Roman"/>
            <w:sz w:val="24"/>
            <w:szCs w:val="24"/>
          </w:rPr>
          <w:t>Memberikan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perlindungan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terhadap</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penolakan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oleh</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salah</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satu</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entitas</w:t>
        </w:r>
        <w:proofErr w:type="spellEnd"/>
        <w:r w:rsidRPr="00521BE2">
          <w:rPr>
            <w:rFonts w:ascii="Times New Roman" w:hAnsi="Times New Roman" w:cs="Times New Roman"/>
            <w:sz w:val="24"/>
            <w:szCs w:val="24"/>
          </w:rPr>
          <w:t xml:space="preserve"> yang </w:t>
        </w:r>
        <w:proofErr w:type="spellStart"/>
        <w:r w:rsidRPr="00521BE2">
          <w:rPr>
            <w:rFonts w:ascii="Times New Roman" w:hAnsi="Times New Roman" w:cs="Times New Roman"/>
            <w:sz w:val="24"/>
            <w:szCs w:val="24"/>
          </w:rPr>
          <w:t>terlibat</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dalam</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komunikasi</w:t>
        </w:r>
        <w:proofErr w:type="spellEnd"/>
        <w:r w:rsidRPr="00521BE2">
          <w:rPr>
            <w:rFonts w:ascii="Times New Roman" w:hAnsi="Times New Roman" w:cs="Times New Roman"/>
            <w:sz w:val="24"/>
            <w:szCs w:val="24"/>
          </w:rPr>
          <w:t xml:space="preserve"> yang </w:t>
        </w:r>
        <w:proofErr w:type="spellStart"/>
        <w:r w:rsidRPr="00521BE2">
          <w:rPr>
            <w:rFonts w:ascii="Times New Roman" w:hAnsi="Times New Roman" w:cs="Times New Roman"/>
            <w:sz w:val="24"/>
            <w:szCs w:val="24"/>
          </w:rPr>
          <w:t>telah</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berpartisipasi</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dalam</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semua</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atau</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sebagian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dari</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komunikasi</w:t>
        </w:r>
        <w:proofErr w:type="spellEnd"/>
        <w:r w:rsidRPr="00521BE2">
          <w:rPr>
            <w:rFonts w:ascii="Times New Roman" w:hAnsi="Times New Roman" w:cs="Times New Roman"/>
            <w:sz w:val="24"/>
            <w:szCs w:val="24"/>
          </w:rPr>
          <w:t>.</w:t>
        </w:r>
      </w:ins>
    </w:p>
    <w:p w14:paraId="4E669FEE" w14:textId="77777777" w:rsidR="00521BE2" w:rsidRPr="00521BE2" w:rsidRDefault="007847A8" w:rsidP="00521BE2">
      <w:pPr>
        <w:pStyle w:val="ListParagraph"/>
        <w:numPr>
          <w:ilvl w:val="0"/>
          <w:numId w:val="1"/>
        </w:numPr>
        <w:rPr>
          <w:ins w:id="71" w:author="santo harianja" w:date="2021-08-25T18:33:00Z"/>
          <w:rFonts w:ascii="Times New Roman" w:hAnsi="Times New Roman" w:cs="Times New Roman"/>
          <w:sz w:val="24"/>
          <w:szCs w:val="24"/>
        </w:rPr>
      </w:pPr>
      <w:proofErr w:type="spellStart"/>
      <w:ins w:id="72" w:author="santo harianja" w:date="2021-08-25T18:33:00Z">
        <w:r w:rsidRPr="00521BE2">
          <w:rPr>
            <w:rFonts w:ascii="Times New Roman" w:hAnsi="Times New Roman" w:cs="Times New Roman"/>
            <w:sz w:val="24"/>
            <w:szCs w:val="24"/>
          </w:rPr>
          <w:t>Daftar</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dan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tentukan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secara</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singkat</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kategori-kategori</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mekanisme</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keamanan</w:t>
        </w:r>
        <w:proofErr w:type="spellEnd"/>
        <w:r w:rsidRPr="00521BE2">
          <w:rPr>
            <w:rFonts w:ascii="Times New Roman" w:hAnsi="Times New Roman" w:cs="Times New Roman"/>
            <w:sz w:val="24"/>
            <w:szCs w:val="24"/>
          </w:rPr>
          <w:t>? (List and briefly define categories of secu</w:t>
        </w:r>
        <w:r w:rsidR="00521BE2" w:rsidRPr="00521BE2">
          <w:rPr>
            <w:rFonts w:ascii="Times New Roman" w:hAnsi="Times New Roman" w:cs="Times New Roman"/>
            <w:sz w:val="24"/>
            <w:szCs w:val="24"/>
          </w:rPr>
          <w:t>rity mechanisms ?</w:t>
        </w:r>
      </w:ins>
    </w:p>
    <w:p w14:paraId="52124726" w14:textId="77777777" w:rsidR="00521BE2" w:rsidRPr="00521BE2" w:rsidRDefault="00521BE2" w:rsidP="00521BE2">
      <w:pPr>
        <w:pStyle w:val="ListParagraph"/>
        <w:numPr>
          <w:ilvl w:val="1"/>
          <w:numId w:val="5"/>
        </w:numPr>
        <w:ind w:left="1418"/>
        <w:rPr>
          <w:ins w:id="73" w:author="santo harianja" w:date="2021-08-25T18:33:00Z"/>
          <w:rFonts w:ascii="Times New Roman" w:hAnsi="Times New Roman" w:cs="Times New Roman"/>
          <w:sz w:val="24"/>
          <w:szCs w:val="24"/>
        </w:rPr>
      </w:pPr>
      <w:proofErr w:type="spellStart"/>
      <w:ins w:id="74" w:author="santo harianja" w:date="2021-08-25T18:33:00Z">
        <w:r w:rsidRPr="00521BE2">
          <w:rPr>
            <w:rFonts w:ascii="Times New Roman" w:hAnsi="Times New Roman" w:cs="Times New Roman"/>
            <w:b/>
            <w:sz w:val="24"/>
            <w:szCs w:val="24"/>
          </w:rPr>
          <w:t>Encipherment</w:t>
        </w:r>
        <w:proofErr w:type="spellEnd"/>
        <w:r w:rsidRPr="00521BE2">
          <w:rPr>
            <w:rFonts w:ascii="Times New Roman" w:hAnsi="Times New Roman" w:cs="Times New Roman"/>
            <w:b/>
            <w:sz w:val="24"/>
            <w:szCs w:val="24"/>
          </w:rPr>
          <w:t xml:space="preserve"> :</w:t>
        </w:r>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Penggunaan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algoritma</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matematika</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untuk</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mengubah</w:t>
        </w:r>
        <w:proofErr w:type="spellEnd"/>
        <w:r w:rsidRPr="00521BE2">
          <w:rPr>
            <w:rFonts w:ascii="Times New Roman" w:hAnsi="Times New Roman" w:cs="Times New Roman"/>
            <w:sz w:val="24"/>
            <w:szCs w:val="24"/>
          </w:rPr>
          <w:t xml:space="preserve"> data </w:t>
        </w:r>
        <w:proofErr w:type="spellStart"/>
        <w:r w:rsidRPr="00521BE2">
          <w:rPr>
            <w:rFonts w:ascii="Times New Roman" w:hAnsi="Times New Roman" w:cs="Times New Roman"/>
            <w:sz w:val="24"/>
            <w:szCs w:val="24"/>
          </w:rPr>
          <w:t>menjadi</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bentuk</w:t>
        </w:r>
        <w:proofErr w:type="spellEnd"/>
        <w:r w:rsidRPr="00521BE2">
          <w:rPr>
            <w:rFonts w:ascii="Times New Roman" w:hAnsi="Times New Roman" w:cs="Times New Roman"/>
            <w:sz w:val="24"/>
            <w:szCs w:val="24"/>
          </w:rPr>
          <w:t xml:space="preserve"> yang </w:t>
        </w:r>
        <w:proofErr w:type="spellStart"/>
        <w:r w:rsidRPr="00521BE2">
          <w:rPr>
            <w:rFonts w:ascii="Times New Roman" w:hAnsi="Times New Roman" w:cs="Times New Roman"/>
            <w:sz w:val="24"/>
            <w:szCs w:val="24"/>
          </w:rPr>
          <w:t>tidak</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mudah</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dipahami</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Transformasi</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dan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pemulihan</w:t>
        </w:r>
        <w:proofErr w:type="spellEnd"/>
        <w:r w:rsidRPr="00521BE2">
          <w:rPr>
            <w:rFonts w:ascii="Times New Roman" w:hAnsi="Times New Roman" w:cs="Times New Roman"/>
            <w:sz w:val="24"/>
            <w:szCs w:val="24"/>
          </w:rPr>
          <w:t xml:space="preserve"> data </w:t>
        </w:r>
        <w:proofErr w:type="spellStart"/>
        <w:r w:rsidRPr="00521BE2">
          <w:rPr>
            <w:rFonts w:ascii="Times New Roman" w:hAnsi="Times New Roman" w:cs="Times New Roman"/>
            <w:sz w:val="24"/>
            <w:szCs w:val="24"/>
          </w:rPr>
          <w:t>selanjutnya</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bergantung</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pada</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suatu</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algoritma</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dan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nol</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atau</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lebih</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kunci</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enkripsi</w:t>
        </w:r>
        <w:proofErr w:type="spellEnd"/>
        <w:r w:rsidRPr="00521BE2">
          <w:rPr>
            <w:rFonts w:ascii="Times New Roman" w:hAnsi="Times New Roman" w:cs="Times New Roman"/>
            <w:sz w:val="24"/>
            <w:szCs w:val="24"/>
          </w:rPr>
          <w:t xml:space="preserve">. </w:t>
        </w:r>
      </w:ins>
    </w:p>
    <w:p w14:paraId="224066E8" w14:textId="77777777" w:rsidR="00521BE2" w:rsidRPr="00521BE2" w:rsidRDefault="00521BE2" w:rsidP="00521BE2">
      <w:pPr>
        <w:pStyle w:val="ListParagraph"/>
        <w:numPr>
          <w:ilvl w:val="1"/>
          <w:numId w:val="5"/>
        </w:numPr>
        <w:ind w:left="1418"/>
        <w:rPr>
          <w:ins w:id="75" w:author="santo harianja" w:date="2021-08-25T18:33:00Z"/>
          <w:rFonts w:ascii="Times New Roman" w:hAnsi="Times New Roman" w:cs="Times New Roman"/>
          <w:sz w:val="24"/>
          <w:szCs w:val="24"/>
        </w:rPr>
      </w:pPr>
      <w:ins w:id="76" w:author="santo harianja" w:date="2021-08-25T18:33:00Z">
        <w:r w:rsidRPr="00521BE2">
          <w:rPr>
            <w:rFonts w:ascii="Times New Roman" w:hAnsi="Times New Roman" w:cs="Times New Roman"/>
            <w:b/>
            <w:sz w:val="24"/>
            <w:szCs w:val="24"/>
          </w:rPr>
          <w:t>Digital Signature</w:t>
        </w:r>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Tanda</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Tangan</w:t>
        </w:r>
        <w:proofErr w:type="spellEnd"/>
        <w:r w:rsidRPr="00521BE2">
          <w:rPr>
            <w:rFonts w:ascii="Times New Roman" w:hAnsi="Times New Roman" w:cs="Times New Roman"/>
            <w:sz w:val="24"/>
            <w:szCs w:val="24"/>
          </w:rPr>
          <w:t xml:space="preserve"> Digital): Data </w:t>
        </w:r>
        <w:proofErr w:type="spellStart"/>
        <w:r w:rsidRPr="00521BE2">
          <w:rPr>
            <w:rFonts w:ascii="Times New Roman" w:hAnsi="Times New Roman" w:cs="Times New Roman"/>
            <w:sz w:val="24"/>
            <w:szCs w:val="24"/>
          </w:rPr>
          <w:t>ditambahkan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ke</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atau</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transformasi</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kriptografi</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dari</w:t>
        </w:r>
        <w:proofErr w:type="spellEnd"/>
        <w:r w:rsidRPr="00521BE2">
          <w:rPr>
            <w:rFonts w:ascii="Times New Roman" w:hAnsi="Times New Roman" w:cs="Times New Roman"/>
            <w:sz w:val="24"/>
            <w:szCs w:val="24"/>
          </w:rPr>
          <w:t xml:space="preserve">, unit data yang </w:t>
        </w:r>
        <w:proofErr w:type="spellStart"/>
        <w:r w:rsidRPr="00521BE2">
          <w:rPr>
            <w:rFonts w:ascii="Times New Roman" w:hAnsi="Times New Roman" w:cs="Times New Roman"/>
            <w:sz w:val="24"/>
            <w:szCs w:val="24"/>
          </w:rPr>
          <w:t>memungkinkan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penerima</w:t>
        </w:r>
        <w:proofErr w:type="spellEnd"/>
        <w:r w:rsidRPr="00521BE2">
          <w:rPr>
            <w:rFonts w:ascii="Times New Roman" w:hAnsi="Times New Roman" w:cs="Times New Roman"/>
            <w:sz w:val="24"/>
            <w:szCs w:val="24"/>
          </w:rPr>
          <w:t xml:space="preserve"> unit data </w:t>
        </w:r>
        <w:proofErr w:type="spellStart"/>
        <w:r w:rsidRPr="00521BE2">
          <w:rPr>
            <w:rFonts w:ascii="Times New Roman" w:hAnsi="Times New Roman" w:cs="Times New Roman"/>
            <w:sz w:val="24"/>
            <w:szCs w:val="24"/>
          </w:rPr>
          <w:t>untuk</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membuktikan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sumber</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dan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integritas</w:t>
        </w:r>
        <w:proofErr w:type="spellEnd"/>
        <w:r w:rsidRPr="00521BE2">
          <w:rPr>
            <w:rFonts w:ascii="Times New Roman" w:hAnsi="Times New Roman" w:cs="Times New Roman"/>
            <w:sz w:val="24"/>
            <w:szCs w:val="24"/>
          </w:rPr>
          <w:t xml:space="preserve"> unit data </w:t>
        </w:r>
        <w:proofErr w:type="spellStart"/>
        <w:r w:rsidRPr="00521BE2">
          <w:rPr>
            <w:rFonts w:ascii="Times New Roman" w:hAnsi="Times New Roman" w:cs="Times New Roman"/>
            <w:sz w:val="24"/>
            <w:szCs w:val="24"/>
          </w:rPr>
          <w:t>dan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melindungi</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terhadap</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pemalsuan</w:t>
        </w:r>
        <w:proofErr w:type="spellEnd"/>
        <w:r w:rsidRPr="00521BE2">
          <w:rPr>
            <w:rFonts w:ascii="Times New Roman" w:hAnsi="Times New Roman" w:cs="Times New Roman"/>
            <w:sz w:val="24"/>
            <w:szCs w:val="24"/>
          </w:rPr>
          <w:t>.</w:t>
        </w:r>
      </w:ins>
    </w:p>
    <w:p w14:paraId="1BB88D8D" w14:textId="77777777" w:rsidR="00521BE2" w:rsidRPr="00521BE2" w:rsidRDefault="00521BE2" w:rsidP="00521BE2">
      <w:pPr>
        <w:pStyle w:val="ListParagraph"/>
        <w:numPr>
          <w:ilvl w:val="1"/>
          <w:numId w:val="5"/>
        </w:numPr>
        <w:ind w:left="1418"/>
        <w:rPr>
          <w:ins w:id="77" w:author="santo harianja" w:date="2021-08-25T18:33:00Z"/>
          <w:rFonts w:ascii="Times New Roman" w:hAnsi="Times New Roman" w:cs="Times New Roman"/>
          <w:sz w:val="24"/>
          <w:szCs w:val="24"/>
        </w:rPr>
      </w:pPr>
      <w:ins w:id="78" w:author="santo harianja" w:date="2021-08-25T18:33:00Z">
        <w:r w:rsidRPr="00521BE2">
          <w:rPr>
            <w:rFonts w:ascii="Times New Roman" w:hAnsi="Times New Roman" w:cs="Times New Roman"/>
            <w:b/>
            <w:sz w:val="24"/>
            <w:szCs w:val="24"/>
          </w:rPr>
          <w:t>Access Control</w:t>
        </w:r>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Kontrol</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Akses</w:t>
        </w:r>
        <w:proofErr w:type="spellEnd"/>
        <w:r w:rsidRPr="00521BE2">
          <w:rPr>
            <w:rFonts w:ascii="Times New Roman" w:hAnsi="Times New Roman" w:cs="Times New Roman"/>
            <w:sz w:val="24"/>
            <w:szCs w:val="24"/>
          </w:rPr>
          <w:t xml:space="preserve">) : </w:t>
        </w:r>
        <w:proofErr w:type="spellStart"/>
        <w:r w:rsidRPr="00521BE2">
          <w:rPr>
            <w:rFonts w:ascii="Times New Roman" w:hAnsi="Times New Roman" w:cs="Times New Roman"/>
            <w:sz w:val="24"/>
            <w:szCs w:val="24"/>
          </w:rPr>
          <w:t>Berbagai</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mekanisme</w:t>
        </w:r>
        <w:proofErr w:type="spellEnd"/>
        <w:r w:rsidRPr="00521BE2">
          <w:rPr>
            <w:rFonts w:ascii="Times New Roman" w:hAnsi="Times New Roman" w:cs="Times New Roman"/>
            <w:sz w:val="24"/>
            <w:szCs w:val="24"/>
          </w:rPr>
          <w:t xml:space="preserve"> yang </w:t>
        </w:r>
        <w:proofErr w:type="spellStart"/>
        <w:r w:rsidRPr="00521BE2">
          <w:rPr>
            <w:rFonts w:ascii="Times New Roman" w:hAnsi="Times New Roman" w:cs="Times New Roman"/>
            <w:sz w:val="24"/>
            <w:szCs w:val="24"/>
          </w:rPr>
          <w:t>menegakkan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hak</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akses</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ke</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Sumber</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Daya</w:t>
        </w:r>
        <w:proofErr w:type="spellEnd"/>
        <w:r w:rsidRPr="00521BE2">
          <w:rPr>
            <w:rFonts w:ascii="Times New Roman" w:hAnsi="Times New Roman" w:cs="Times New Roman"/>
            <w:sz w:val="24"/>
            <w:szCs w:val="24"/>
          </w:rPr>
          <w:t>.</w:t>
        </w:r>
      </w:ins>
    </w:p>
    <w:p w14:paraId="121B27B4" w14:textId="77777777" w:rsidR="00521BE2" w:rsidRPr="00521BE2" w:rsidRDefault="00521BE2" w:rsidP="00521BE2">
      <w:pPr>
        <w:pStyle w:val="ListParagraph"/>
        <w:numPr>
          <w:ilvl w:val="1"/>
          <w:numId w:val="5"/>
        </w:numPr>
        <w:ind w:left="1418"/>
        <w:rPr>
          <w:ins w:id="79" w:author="santo harianja" w:date="2021-08-25T18:33:00Z"/>
          <w:rFonts w:ascii="Times New Roman" w:hAnsi="Times New Roman" w:cs="Times New Roman"/>
          <w:sz w:val="24"/>
          <w:szCs w:val="24"/>
        </w:rPr>
      </w:pPr>
      <w:ins w:id="80" w:author="santo harianja" w:date="2021-08-25T18:33:00Z">
        <w:r w:rsidRPr="00521BE2">
          <w:rPr>
            <w:rFonts w:ascii="Times New Roman" w:hAnsi="Times New Roman" w:cs="Times New Roman"/>
            <w:b/>
            <w:sz w:val="24"/>
            <w:szCs w:val="24"/>
          </w:rPr>
          <w:t>Data Integrity</w:t>
        </w:r>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Integritas</w:t>
        </w:r>
        <w:proofErr w:type="spellEnd"/>
        <w:r w:rsidRPr="00521BE2">
          <w:rPr>
            <w:rFonts w:ascii="Times New Roman" w:hAnsi="Times New Roman" w:cs="Times New Roman"/>
            <w:sz w:val="24"/>
            <w:szCs w:val="24"/>
          </w:rPr>
          <w:t xml:space="preserve"> Data) : </w:t>
        </w:r>
        <w:proofErr w:type="spellStart"/>
        <w:r w:rsidRPr="00521BE2">
          <w:rPr>
            <w:rFonts w:ascii="Times New Roman" w:hAnsi="Times New Roman" w:cs="Times New Roman"/>
            <w:sz w:val="24"/>
            <w:szCs w:val="24"/>
          </w:rPr>
          <w:t>Berbagai</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mekanisme</w:t>
        </w:r>
        <w:proofErr w:type="spellEnd"/>
        <w:r w:rsidRPr="00521BE2">
          <w:rPr>
            <w:rFonts w:ascii="Times New Roman" w:hAnsi="Times New Roman" w:cs="Times New Roman"/>
            <w:sz w:val="24"/>
            <w:szCs w:val="24"/>
          </w:rPr>
          <w:t xml:space="preserve"> yang </w:t>
        </w:r>
        <w:proofErr w:type="spellStart"/>
        <w:r w:rsidRPr="00521BE2">
          <w:rPr>
            <w:rFonts w:ascii="Times New Roman" w:hAnsi="Times New Roman" w:cs="Times New Roman"/>
            <w:sz w:val="24"/>
            <w:szCs w:val="24"/>
          </w:rPr>
          <w:t>digunakan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untuk</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memastikan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integritas</w:t>
        </w:r>
        <w:proofErr w:type="spellEnd"/>
        <w:r w:rsidRPr="00521BE2">
          <w:rPr>
            <w:rFonts w:ascii="Times New Roman" w:hAnsi="Times New Roman" w:cs="Times New Roman"/>
            <w:sz w:val="24"/>
            <w:szCs w:val="24"/>
          </w:rPr>
          <w:t xml:space="preserve"> unit data </w:t>
        </w:r>
        <w:proofErr w:type="spellStart"/>
        <w:r w:rsidRPr="00521BE2">
          <w:rPr>
            <w:rFonts w:ascii="Times New Roman" w:hAnsi="Times New Roman" w:cs="Times New Roman"/>
            <w:sz w:val="24"/>
            <w:szCs w:val="24"/>
          </w:rPr>
          <w:t>atau</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aliran</w:t>
        </w:r>
        <w:proofErr w:type="spellEnd"/>
        <w:r w:rsidRPr="00521BE2">
          <w:rPr>
            <w:rFonts w:ascii="Times New Roman" w:hAnsi="Times New Roman" w:cs="Times New Roman"/>
            <w:sz w:val="24"/>
            <w:szCs w:val="24"/>
          </w:rPr>
          <w:t xml:space="preserve"> unit data. </w:t>
        </w:r>
      </w:ins>
    </w:p>
    <w:p w14:paraId="36CED0D3" w14:textId="77777777" w:rsidR="00521BE2" w:rsidRPr="00521BE2" w:rsidRDefault="00521BE2" w:rsidP="00521BE2">
      <w:pPr>
        <w:pStyle w:val="ListParagraph"/>
        <w:numPr>
          <w:ilvl w:val="1"/>
          <w:numId w:val="5"/>
        </w:numPr>
        <w:ind w:left="1418"/>
        <w:rPr>
          <w:ins w:id="81" w:author="santo harianja" w:date="2021-08-25T18:33:00Z"/>
          <w:rFonts w:ascii="Times New Roman" w:hAnsi="Times New Roman" w:cs="Times New Roman"/>
          <w:sz w:val="24"/>
          <w:szCs w:val="24"/>
        </w:rPr>
      </w:pPr>
      <w:ins w:id="82" w:author="santo harianja" w:date="2021-08-25T18:33:00Z">
        <w:r w:rsidRPr="00521BE2">
          <w:rPr>
            <w:rFonts w:ascii="Times New Roman" w:hAnsi="Times New Roman" w:cs="Times New Roman"/>
            <w:b/>
            <w:sz w:val="24"/>
            <w:szCs w:val="24"/>
          </w:rPr>
          <w:t>Authentication Exchange</w:t>
        </w:r>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Pertukaran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Otentikasi</w:t>
        </w:r>
        <w:proofErr w:type="spellEnd"/>
        <w:r w:rsidRPr="00521BE2">
          <w:rPr>
            <w:rFonts w:ascii="Times New Roman" w:hAnsi="Times New Roman" w:cs="Times New Roman"/>
            <w:sz w:val="24"/>
            <w:szCs w:val="24"/>
          </w:rPr>
          <w:t xml:space="preserve">) : </w:t>
        </w:r>
        <w:proofErr w:type="spellStart"/>
        <w:r w:rsidRPr="00521BE2">
          <w:rPr>
            <w:rFonts w:ascii="Times New Roman" w:hAnsi="Times New Roman" w:cs="Times New Roman"/>
            <w:sz w:val="24"/>
            <w:szCs w:val="24"/>
          </w:rPr>
          <w:t>Suatu</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mekanisme</w:t>
        </w:r>
        <w:proofErr w:type="spellEnd"/>
        <w:r w:rsidRPr="00521BE2">
          <w:rPr>
            <w:rFonts w:ascii="Times New Roman" w:hAnsi="Times New Roman" w:cs="Times New Roman"/>
            <w:sz w:val="24"/>
            <w:szCs w:val="24"/>
          </w:rPr>
          <w:t xml:space="preserve"> yang </w:t>
        </w:r>
        <w:proofErr w:type="spellStart"/>
        <w:r w:rsidRPr="00521BE2">
          <w:rPr>
            <w:rFonts w:ascii="Times New Roman" w:hAnsi="Times New Roman" w:cs="Times New Roman"/>
            <w:sz w:val="24"/>
            <w:szCs w:val="24"/>
          </w:rPr>
          <w:t>dimaksudkan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untuk</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memastikan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identitas</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suatu</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entitas</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melalui</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pertukaran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informasi</w:t>
        </w:r>
        <w:proofErr w:type="spellEnd"/>
        <w:r w:rsidRPr="00521BE2">
          <w:rPr>
            <w:rFonts w:ascii="Times New Roman" w:hAnsi="Times New Roman" w:cs="Times New Roman"/>
            <w:sz w:val="24"/>
            <w:szCs w:val="24"/>
          </w:rPr>
          <w:t xml:space="preserve">. </w:t>
        </w:r>
      </w:ins>
    </w:p>
    <w:p w14:paraId="372DFD7A" w14:textId="77777777" w:rsidR="00521BE2" w:rsidRPr="00521BE2" w:rsidRDefault="00521BE2" w:rsidP="00521BE2">
      <w:pPr>
        <w:pStyle w:val="ListParagraph"/>
        <w:numPr>
          <w:ilvl w:val="1"/>
          <w:numId w:val="5"/>
        </w:numPr>
        <w:ind w:left="1418"/>
        <w:rPr>
          <w:ins w:id="83" w:author="santo harianja" w:date="2021-08-25T18:33:00Z"/>
          <w:rFonts w:ascii="Times New Roman" w:hAnsi="Times New Roman" w:cs="Times New Roman"/>
          <w:sz w:val="24"/>
          <w:szCs w:val="24"/>
        </w:rPr>
      </w:pPr>
      <w:ins w:id="84" w:author="santo harianja" w:date="2021-08-25T18:33:00Z">
        <w:r w:rsidRPr="00521BE2">
          <w:rPr>
            <w:rFonts w:ascii="Times New Roman" w:hAnsi="Times New Roman" w:cs="Times New Roman"/>
            <w:b/>
            <w:sz w:val="24"/>
            <w:szCs w:val="24"/>
          </w:rPr>
          <w:t>Traffic Padding:</w:t>
        </w:r>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Penyisipan</w:t>
        </w:r>
        <w:proofErr w:type="spellEnd"/>
        <w:r w:rsidRPr="00521BE2">
          <w:rPr>
            <w:rFonts w:ascii="Times New Roman" w:hAnsi="Times New Roman" w:cs="Times New Roman"/>
            <w:sz w:val="24"/>
            <w:szCs w:val="24"/>
          </w:rPr>
          <w:t xml:space="preserve"> bit </w:t>
        </w:r>
        <w:proofErr w:type="spellStart"/>
        <w:r w:rsidRPr="00521BE2">
          <w:rPr>
            <w:rFonts w:ascii="Times New Roman" w:hAnsi="Times New Roman" w:cs="Times New Roman"/>
            <w:sz w:val="24"/>
            <w:szCs w:val="24"/>
          </w:rPr>
          <w:t>ke</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celah</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dalam</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aliran</w:t>
        </w:r>
        <w:proofErr w:type="spellEnd"/>
        <w:r w:rsidRPr="00521BE2">
          <w:rPr>
            <w:rFonts w:ascii="Times New Roman" w:hAnsi="Times New Roman" w:cs="Times New Roman"/>
            <w:sz w:val="24"/>
            <w:szCs w:val="24"/>
          </w:rPr>
          <w:t xml:space="preserve"> data </w:t>
        </w:r>
        <w:proofErr w:type="spellStart"/>
        <w:r w:rsidRPr="00521BE2">
          <w:rPr>
            <w:rFonts w:ascii="Times New Roman" w:hAnsi="Times New Roman" w:cs="Times New Roman"/>
            <w:sz w:val="24"/>
            <w:szCs w:val="24"/>
          </w:rPr>
          <w:t>untuk</w:t>
        </w:r>
        <w:proofErr w:type="spellEnd"/>
        <w:r w:rsidRPr="00521BE2">
          <w:rPr>
            <w:rFonts w:ascii="Times New Roman" w:hAnsi="Times New Roman" w:cs="Times New Roman"/>
            <w:sz w:val="24"/>
            <w:szCs w:val="24"/>
          </w:rPr>
          <w:t xml:space="preserve"> Frustrate traffic analysis </w:t>
        </w:r>
        <w:proofErr w:type="spellStart"/>
        <w:r w:rsidRPr="00521BE2">
          <w:rPr>
            <w:rFonts w:ascii="Times New Roman" w:hAnsi="Times New Roman" w:cs="Times New Roman"/>
            <w:sz w:val="24"/>
            <w:szCs w:val="24"/>
          </w:rPr>
          <w:t>analysis</w:t>
        </w:r>
        <w:proofErr w:type="spellEnd"/>
        <w:r w:rsidRPr="00521BE2">
          <w:rPr>
            <w:rFonts w:ascii="Times New Roman" w:hAnsi="Times New Roman" w:cs="Times New Roman"/>
            <w:sz w:val="24"/>
            <w:szCs w:val="24"/>
          </w:rPr>
          <w:t>.</w:t>
        </w:r>
      </w:ins>
    </w:p>
    <w:p w14:paraId="7A620E74" w14:textId="77777777" w:rsidR="00521BE2" w:rsidRPr="00521BE2" w:rsidRDefault="00521BE2" w:rsidP="00521BE2">
      <w:pPr>
        <w:pStyle w:val="ListParagraph"/>
        <w:numPr>
          <w:ilvl w:val="1"/>
          <w:numId w:val="5"/>
        </w:numPr>
        <w:ind w:left="1418"/>
        <w:rPr>
          <w:ins w:id="85" w:author="santo harianja" w:date="2021-08-25T18:33:00Z"/>
          <w:rFonts w:ascii="Times New Roman" w:hAnsi="Times New Roman" w:cs="Times New Roman"/>
          <w:sz w:val="24"/>
          <w:szCs w:val="24"/>
        </w:rPr>
      </w:pPr>
      <w:ins w:id="86" w:author="santo harianja" w:date="2021-08-25T18:33:00Z">
        <w:r w:rsidRPr="00521BE2">
          <w:rPr>
            <w:rFonts w:ascii="Times New Roman" w:hAnsi="Times New Roman" w:cs="Times New Roman"/>
            <w:b/>
            <w:sz w:val="24"/>
            <w:szCs w:val="24"/>
          </w:rPr>
          <w:t>Routing Control</w:t>
        </w:r>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Kontrol</w:t>
        </w:r>
        <w:proofErr w:type="spellEnd"/>
        <w:r w:rsidRPr="00521BE2">
          <w:rPr>
            <w:rFonts w:ascii="Times New Roman" w:hAnsi="Times New Roman" w:cs="Times New Roman"/>
            <w:sz w:val="24"/>
            <w:szCs w:val="24"/>
          </w:rPr>
          <w:t xml:space="preserve"> Routing) : </w:t>
        </w:r>
        <w:proofErr w:type="spellStart"/>
        <w:r w:rsidRPr="00521BE2">
          <w:rPr>
            <w:rFonts w:ascii="Times New Roman" w:hAnsi="Times New Roman" w:cs="Times New Roman"/>
            <w:sz w:val="24"/>
            <w:szCs w:val="24"/>
          </w:rPr>
          <w:t>Memungkinkan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pemilihan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Rute</w:t>
        </w:r>
        <w:proofErr w:type="spellEnd"/>
        <w:r w:rsidRPr="00521BE2">
          <w:rPr>
            <w:rFonts w:ascii="Times New Roman" w:hAnsi="Times New Roman" w:cs="Times New Roman"/>
            <w:sz w:val="24"/>
            <w:szCs w:val="24"/>
          </w:rPr>
          <w:t xml:space="preserve"> yang </w:t>
        </w:r>
        <w:proofErr w:type="spellStart"/>
        <w:r w:rsidRPr="00521BE2">
          <w:rPr>
            <w:rFonts w:ascii="Times New Roman" w:hAnsi="Times New Roman" w:cs="Times New Roman"/>
            <w:sz w:val="24"/>
            <w:szCs w:val="24"/>
          </w:rPr>
          <w:t>aman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secara</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fisik</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tertentu</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untuk</w:t>
        </w:r>
        <w:proofErr w:type="spellEnd"/>
        <w:r w:rsidRPr="00521BE2">
          <w:rPr>
            <w:rFonts w:ascii="Times New Roman" w:hAnsi="Times New Roman" w:cs="Times New Roman"/>
            <w:sz w:val="24"/>
            <w:szCs w:val="24"/>
          </w:rPr>
          <w:t xml:space="preserve"> data </w:t>
        </w:r>
        <w:proofErr w:type="spellStart"/>
        <w:r w:rsidRPr="00521BE2">
          <w:rPr>
            <w:rFonts w:ascii="Times New Roman" w:hAnsi="Times New Roman" w:cs="Times New Roman"/>
            <w:sz w:val="24"/>
            <w:szCs w:val="24"/>
          </w:rPr>
          <w:t>tertentu</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dan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memungkinkan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perubahan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rute</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terutama</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ketika</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pelanggaran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keamanan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diduga</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terjadi</w:t>
        </w:r>
        <w:proofErr w:type="spellEnd"/>
        <w:r w:rsidRPr="00521BE2">
          <w:rPr>
            <w:rFonts w:ascii="Times New Roman" w:hAnsi="Times New Roman" w:cs="Times New Roman"/>
            <w:sz w:val="24"/>
            <w:szCs w:val="24"/>
          </w:rPr>
          <w:t xml:space="preserve">. </w:t>
        </w:r>
      </w:ins>
    </w:p>
    <w:p w14:paraId="1ED16FE1" w14:textId="77777777" w:rsidR="00521BE2" w:rsidRDefault="00521BE2" w:rsidP="00521BE2">
      <w:pPr>
        <w:pStyle w:val="ListParagraph"/>
        <w:numPr>
          <w:ilvl w:val="1"/>
          <w:numId w:val="5"/>
        </w:numPr>
        <w:ind w:left="1418"/>
        <w:rPr>
          <w:ins w:id="87" w:author="santo harianja" w:date="2021-08-25T18:33:00Z"/>
          <w:rFonts w:ascii="Times New Roman" w:hAnsi="Times New Roman" w:cs="Times New Roman"/>
          <w:sz w:val="24"/>
          <w:szCs w:val="24"/>
        </w:rPr>
      </w:pPr>
      <w:ins w:id="88" w:author="santo harianja" w:date="2021-08-25T18:33:00Z">
        <w:r w:rsidRPr="00521BE2">
          <w:rPr>
            <w:rFonts w:ascii="Times New Roman" w:hAnsi="Times New Roman" w:cs="Times New Roman"/>
            <w:b/>
            <w:sz w:val="24"/>
            <w:szCs w:val="24"/>
          </w:rPr>
          <w:t xml:space="preserve">Notarization </w:t>
        </w:r>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Notaris</w:t>
        </w:r>
        <w:proofErr w:type="spellEnd"/>
        <w:r w:rsidRPr="00521BE2">
          <w:rPr>
            <w:rFonts w:ascii="Times New Roman" w:hAnsi="Times New Roman" w:cs="Times New Roman"/>
            <w:sz w:val="24"/>
            <w:szCs w:val="24"/>
          </w:rPr>
          <w:t xml:space="preserve">) : </w:t>
        </w:r>
        <w:proofErr w:type="spellStart"/>
        <w:r w:rsidRPr="00521BE2">
          <w:rPr>
            <w:rFonts w:ascii="Times New Roman" w:hAnsi="Times New Roman" w:cs="Times New Roman"/>
            <w:sz w:val="24"/>
            <w:szCs w:val="24"/>
          </w:rPr>
          <w:t>Penggunaan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pihak</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ketiga</w:t>
        </w:r>
        <w:proofErr w:type="spellEnd"/>
        <w:r w:rsidRPr="00521BE2">
          <w:rPr>
            <w:rFonts w:ascii="Times New Roman" w:hAnsi="Times New Roman" w:cs="Times New Roman"/>
            <w:sz w:val="24"/>
            <w:szCs w:val="24"/>
          </w:rPr>
          <w:t xml:space="preserve"> yang </w:t>
        </w:r>
        <w:proofErr w:type="spellStart"/>
        <w:r w:rsidRPr="00521BE2">
          <w:rPr>
            <w:rFonts w:ascii="Times New Roman" w:hAnsi="Times New Roman" w:cs="Times New Roman"/>
            <w:sz w:val="24"/>
            <w:szCs w:val="24"/>
          </w:rPr>
          <w:t>tepercaya</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untuk</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memastikan</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Properti</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tertentu</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dari</w:t>
        </w:r>
        <w:proofErr w:type="spellEnd"/>
        <w:r w:rsidRPr="00521BE2">
          <w:rPr>
            <w:rFonts w:ascii="Times New Roman" w:hAnsi="Times New Roman" w:cs="Times New Roman"/>
            <w:sz w:val="24"/>
            <w:szCs w:val="24"/>
          </w:rPr>
          <w:t xml:space="preserve"> </w:t>
        </w:r>
        <w:proofErr w:type="spellStart"/>
        <w:r w:rsidRPr="00521BE2">
          <w:rPr>
            <w:rFonts w:ascii="Times New Roman" w:hAnsi="Times New Roman" w:cs="Times New Roman"/>
            <w:sz w:val="24"/>
            <w:szCs w:val="24"/>
          </w:rPr>
          <w:t>pertukaran</w:t>
        </w:r>
        <w:proofErr w:type="spellEnd"/>
        <w:r w:rsidRPr="00521BE2">
          <w:rPr>
            <w:rFonts w:ascii="Times New Roman" w:hAnsi="Times New Roman" w:cs="Times New Roman"/>
            <w:sz w:val="24"/>
            <w:szCs w:val="24"/>
          </w:rPr>
          <w:t xml:space="preserve"> data.</w:t>
        </w:r>
      </w:ins>
    </w:p>
    <w:p w14:paraId="63BDC867" w14:textId="77777777" w:rsidR="00521BE2" w:rsidRPr="00521BE2" w:rsidRDefault="00521BE2" w:rsidP="00521BE2">
      <w:pPr>
        <w:pStyle w:val="ListParagraph"/>
        <w:ind w:left="1418"/>
        <w:rPr>
          <w:ins w:id="89" w:author="santo harianja" w:date="2021-08-25T18:33:00Z"/>
          <w:rFonts w:ascii="Times New Roman" w:hAnsi="Times New Roman" w:cs="Times New Roman"/>
          <w:sz w:val="24"/>
          <w:szCs w:val="24"/>
        </w:rPr>
      </w:pPr>
    </w:p>
    <w:p w14:paraId="02BE0411" w14:textId="77777777" w:rsidR="00521BE2" w:rsidRDefault="00521BE2" w:rsidP="00521BE2">
      <w:pPr>
        <w:rPr>
          <w:ins w:id="90" w:author="santo harianja" w:date="2021-08-25T18:33:00Z"/>
          <w:rFonts w:ascii="Times New Roman" w:hAnsi="Times New Roman" w:cs="Times New Roman"/>
          <w:b/>
          <w:sz w:val="28"/>
          <w:szCs w:val="28"/>
        </w:rPr>
      </w:pPr>
      <w:ins w:id="91" w:author="santo harianja" w:date="2021-08-25T18:33:00Z">
        <w:r w:rsidRPr="00521BE2">
          <w:rPr>
            <w:rFonts w:ascii="Times New Roman" w:hAnsi="Times New Roman" w:cs="Times New Roman"/>
            <w:b/>
            <w:sz w:val="28"/>
            <w:szCs w:val="28"/>
          </w:rPr>
          <w:lastRenderedPageBreak/>
          <w:t>PROBLEM</w:t>
        </w:r>
      </w:ins>
    </w:p>
    <w:p w14:paraId="4EAEC230" w14:textId="77777777" w:rsidR="00521BE2" w:rsidRPr="00521BE2" w:rsidRDefault="00521BE2" w:rsidP="00521BE2">
      <w:pPr>
        <w:pStyle w:val="ListParagraph"/>
        <w:numPr>
          <w:ilvl w:val="0"/>
          <w:numId w:val="10"/>
        </w:numPr>
        <w:rPr>
          <w:ins w:id="92" w:author="santo harianja" w:date="2021-08-25T18:33:00Z"/>
          <w:rFonts w:ascii="Times New Roman" w:hAnsi="Times New Roman" w:cs="Times New Roman"/>
          <w:b/>
          <w:sz w:val="28"/>
          <w:szCs w:val="28"/>
        </w:rPr>
      </w:pPr>
      <w:ins w:id="93" w:author="santo harianja" w:date="2021-08-25T18:33:00Z">
        <w:r>
          <w:t>Consider an automated teller machine (ATM) in which users provide a personal identification number (PIN) and a card for account access. Give examples of confidentiality, integrity, and availability requirements associated with the system and, in each case, indicate the degree of importance of the requirement</w:t>
        </w:r>
      </w:ins>
    </w:p>
    <w:p w14:paraId="215C8641" w14:textId="77777777" w:rsidR="00521BE2" w:rsidRPr="00521BE2" w:rsidRDefault="00521BE2" w:rsidP="00521BE2">
      <w:pPr>
        <w:pStyle w:val="ListParagraph"/>
        <w:numPr>
          <w:ilvl w:val="0"/>
          <w:numId w:val="2"/>
        </w:numPr>
        <w:rPr>
          <w:ins w:id="94" w:author="santo harianja" w:date="2021-08-25T18:33:00Z"/>
          <w:rFonts w:ascii="Times New Roman" w:hAnsi="Times New Roman" w:cs="Times New Roman"/>
          <w:b/>
          <w:sz w:val="28"/>
          <w:szCs w:val="28"/>
        </w:rPr>
      </w:pPr>
    </w:p>
    <w:p w14:paraId="75973BC9" w14:textId="77777777" w:rsidR="00521BE2" w:rsidRPr="00DE3C49" w:rsidRDefault="00521BE2" w:rsidP="00521BE2">
      <w:pPr>
        <w:pStyle w:val="ListParagraph"/>
        <w:numPr>
          <w:ilvl w:val="0"/>
          <w:numId w:val="11"/>
        </w:numPr>
        <w:jc w:val="both"/>
        <w:rPr>
          <w:ins w:id="95" w:author="santo harianja" w:date="2021-08-25T18:33:00Z"/>
          <w:rFonts w:ascii="Times New Roman" w:hAnsi="Times New Roman" w:cs="Times New Roman"/>
          <w:sz w:val="24"/>
          <w:szCs w:val="24"/>
          <w:lang w:val="id-ID"/>
        </w:rPr>
      </w:pPr>
      <w:ins w:id="96" w:author="santo harianja" w:date="2021-08-25T18:33:00Z">
        <w:r w:rsidRPr="00521BE2">
          <w:rPr>
            <w:rFonts w:ascii="Times New Roman" w:hAnsi="Times New Roman" w:cs="Times New Roman"/>
            <w:b/>
            <w:sz w:val="28"/>
            <w:szCs w:val="28"/>
          </w:rPr>
          <w:t xml:space="preserve"> </w:t>
        </w:r>
        <w:r w:rsidRPr="00521BE2">
          <w:rPr>
            <w:rFonts w:ascii="Times New Roman" w:hAnsi="Times New Roman" w:cs="Times New Roman"/>
            <w:b/>
            <w:sz w:val="24"/>
            <w:szCs w:val="24"/>
            <w:lang w:val="id-ID"/>
          </w:rPr>
          <w:t>Confidentiality</w:t>
        </w:r>
        <w:r>
          <w:rPr>
            <w:rFonts w:ascii="Times New Roman" w:hAnsi="Times New Roman" w:cs="Times New Roman"/>
            <w:sz w:val="24"/>
            <w:szCs w:val="24"/>
            <w:lang w:val="id-ID"/>
          </w:rPr>
          <w:t xml:space="preserve"> </w:t>
        </w:r>
        <w:r w:rsidRPr="00DE3C49">
          <w:rPr>
            <w:rFonts w:ascii="Times New Roman" w:hAnsi="Times New Roman" w:cs="Times New Roman"/>
            <w:sz w:val="24"/>
            <w:szCs w:val="24"/>
            <w:lang w:val="id-ID"/>
          </w:rPr>
          <w:t>: Personal Identification Number (PIN) adalah aset yang kerahasiaannya dianggap sangat penting oleh seorang individu. Informasi PIN hanya boleh tersedia untuk individu. Tingkat Pentingnya: TINGGI</w:t>
        </w:r>
      </w:ins>
    </w:p>
    <w:p w14:paraId="45DD757F" w14:textId="77777777" w:rsidR="00521BE2" w:rsidRPr="00DE3C49" w:rsidRDefault="00521BE2" w:rsidP="00521BE2">
      <w:pPr>
        <w:pStyle w:val="ListParagraph"/>
        <w:numPr>
          <w:ilvl w:val="0"/>
          <w:numId w:val="11"/>
        </w:numPr>
        <w:jc w:val="both"/>
        <w:rPr>
          <w:ins w:id="97" w:author="santo harianja" w:date="2021-08-25T18:33:00Z"/>
          <w:rFonts w:ascii="Times New Roman" w:hAnsi="Times New Roman" w:cs="Times New Roman"/>
          <w:sz w:val="24"/>
          <w:szCs w:val="24"/>
          <w:lang w:val="id-ID"/>
        </w:rPr>
      </w:pPr>
      <w:ins w:id="98" w:author="santo harianja" w:date="2021-08-25T18:33:00Z">
        <w:r w:rsidRPr="00521BE2">
          <w:rPr>
            <w:rFonts w:ascii="Times New Roman" w:hAnsi="Times New Roman" w:cs="Times New Roman"/>
            <w:b/>
            <w:sz w:val="24"/>
            <w:szCs w:val="24"/>
            <w:lang w:val="id-ID"/>
          </w:rPr>
          <w:t>Integrity :</w:t>
        </w:r>
        <w:r w:rsidRPr="00DE3C49">
          <w:rPr>
            <w:rFonts w:ascii="Times New Roman" w:hAnsi="Times New Roman" w:cs="Times New Roman"/>
            <w:sz w:val="24"/>
            <w:szCs w:val="24"/>
            <w:lang w:val="id-ID"/>
          </w:rPr>
          <w:t xml:space="preserve"> Seseorang harus dapat mempercayai bahwa kartu yang disediakan untuk akses akun adalah benar dan terkini. Dan seorang individu harus dapat menarik jumlah yang dia inginkan dari akunnya yang tersedia. Sekarang anggaplah staf bank yang berwenang untuk melihat dan memperbarui rekening individu dengan sengaja memalsukan data di dalamnya, Integritas hilang. Database perlu dipulihkan ke basis tepercaya dengan cepat, dan harus dimungkinkan untuk melacak kesalahan kembali ke orang yang bertanggung jawab. Tingkat Pentingnya: Tinggi.</w:t>
        </w:r>
      </w:ins>
    </w:p>
    <w:p w14:paraId="5BF15D21" w14:textId="77777777" w:rsidR="00521BE2" w:rsidRPr="00521BE2" w:rsidRDefault="00521BE2" w:rsidP="00521BE2">
      <w:pPr>
        <w:pStyle w:val="ListParagraph"/>
        <w:numPr>
          <w:ilvl w:val="0"/>
          <w:numId w:val="11"/>
        </w:numPr>
        <w:rPr>
          <w:ins w:id="99" w:author="santo harianja" w:date="2021-08-25T18:33:00Z"/>
          <w:rFonts w:ascii="Times New Roman" w:hAnsi="Times New Roman" w:cs="Times New Roman"/>
          <w:b/>
          <w:sz w:val="28"/>
          <w:szCs w:val="28"/>
        </w:rPr>
      </w:pPr>
      <w:ins w:id="100" w:author="santo harianja" w:date="2021-08-25T18:33:00Z">
        <w:r w:rsidRPr="00521BE2">
          <w:rPr>
            <w:rFonts w:ascii="Times New Roman" w:hAnsi="Times New Roman" w:cs="Times New Roman"/>
            <w:b/>
            <w:sz w:val="24"/>
            <w:szCs w:val="24"/>
            <w:lang w:val="id-ID"/>
          </w:rPr>
          <w:t>Availability :</w:t>
        </w:r>
        <w:r w:rsidRPr="00521BE2">
          <w:rPr>
            <w:rFonts w:ascii="Times New Roman" w:hAnsi="Times New Roman" w:cs="Times New Roman"/>
            <w:sz w:val="24"/>
            <w:szCs w:val="24"/>
            <w:lang w:val="id-ID"/>
          </w:rPr>
          <w:t xml:space="preserve"> Anjungan Tunai Mandiri (ATM) menyediakan cara bagi individu untuk menarik uang kapan saja dan dari mana saja mereka inginkan. Oleh karena itu, seseorang harus dapat menarik uang dari ATM (mis. ATM harus selalu tersedia untuk penarikan) asalkan ia memiliki PIN dan Kartu untuk akses akun. Namun, ini adalah fasilitas yang disediakan oleh bank untuk memfasilitasi pelanggannya untuk memudahkan akses ke rekening bank mereka. Ini bukan komponen penting dari sistem informasi bank, tetapi tidak tersedianya layanan ini akan menimbulkan rasa malu bagi pelanggan. Tingkat Pentingnya: Sedang</w:t>
        </w:r>
      </w:ins>
    </w:p>
    <w:p w14:paraId="558EAC94" w14:textId="77777777" w:rsidR="00521BE2" w:rsidRPr="00521BE2" w:rsidRDefault="00521BE2" w:rsidP="00521BE2">
      <w:pPr>
        <w:pStyle w:val="ListParagraph"/>
        <w:ind w:left="644"/>
        <w:rPr>
          <w:ins w:id="101" w:author="santo harianja" w:date="2021-08-25T18:33:00Z"/>
          <w:rFonts w:ascii="Times New Roman" w:hAnsi="Times New Roman" w:cs="Times New Roman"/>
          <w:b/>
          <w:sz w:val="28"/>
          <w:szCs w:val="28"/>
        </w:rPr>
      </w:pPr>
    </w:p>
    <w:p w14:paraId="5D7F91B1" w14:textId="77777777" w:rsidR="00521BE2" w:rsidRPr="00670E1D" w:rsidRDefault="00521BE2" w:rsidP="00521BE2">
      <w:pPr>
        <w:pStyle w:val="ListParagraph"/>
        <w:numPr>
          <w:ilvl w:val="0"/>
          <w:numId w:val="10"/>
        </w:numPr>
        <w:rPr>
          <w:ins w:id="102" w:author="santo harianja" w:date="2021-08-25T18:33:00Z"/>
          <w:rFonts w:ascii="Times New Roman" w:hAnsi="Times New Roman" w:cs="Times New Roman"/>
          <w:b/>
          <w:sz w:val="24"/>
          <w:szCs w:val="24"/>
        </w:rPr>
      </w:pPr>
      <w:ins w:id="103" w:author="santo harianja" w:date="2021-08-25T18:33:00Z">
        <w:r>
          <w:rPr>
            <w:rFonts w:ascii="Times New Roman" w:hAnsi="Times New Roman" w:cs="Times New Roman"/>
            <w:b/>
            <w:sz w:val="28"/>
            <w:szCs w:val="28"/>
          </w:rPr>
          <w:t xml:space="preserve"> </w:t>
        </w:r>
        <w:r w:rsidRPr="00521BE2">
          <w:rPr>
            <w:rFonts w:ascii="Times New Roman" w:hAnsi="Times New Roman" w:cs="Times New Roman"/>
            <w:sz w:val="24"/>
            <w:szCs w:val="24"/>
          </w:rPr>
          <w:t xml:space="preserve"> Repeat Problem 1 for a telephone switching system that routes calls through a switching network based on the telephone number requested by the caller</w:t>
        </w:r>
      </w:ins>
    </w:p>
    <w:p w14:paraId="02050AAC" w14:textId="77777777" w:rsidR="00670E1D" w:rsidRPr="00670E1D" w:rsidRDefault="00670E1D" w:rsidP="00670E1D">
      <w:pPr>
        <w:pStyle w:val="ListParagraph"/>
        <w:numPr>
          <w:ilvl w:val="0"/>
          <w:numId w:val="2"/>
        </w:numPr>
        <w:rPr>
          <w:ins w:id="104" w:author="santo harianja" w:date="2021-08-25T18:33:00Z"/>
          <w:rFonts w:ascii="Times New Roman" w:hAnsi="Times New Roman" w:cs="Times New Roman"/>
          <w:sz w:val="24"/>
          <w:szCs w:val="24"/>
        </w:rPr>
      </w:pPr>
      <w:ins w:id="105" w:author="santo harianja" w:date="2021-08-25T18:33:00Z">
        <w:r w:rsidRPr="00670E1D">
          <w:rPr>
            <w:rFonts w:ascii="Times New Roman" w:hAnsi="Times New Roman" w:cs="Times New Roman"/>
            <w:b/>
            <w:sz w:val="24"/>
            <w:szCs w:val="24"/>
          </w:rPr>
          <w:t xml:space="preserve">Confidentially </w:t>
        </w:r>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Pelanggan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harus</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mengharapkan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privasi</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dalam</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komunikasi</w:t>
        </w:r>
        <w:proofErr w:type="spellEnd"/>
        <w:r w:rsidRPr="00670E1D">
          <w:rPr>
            <w:rFonts w:ascii="Times New Roman" w:hAnsi="Times New Roman" w:cs="Times New Roman"/>
            <w:sz w:val="24"/>
            <w:szCs w:val="24"/>
          </w:rPr>
          <w:t>.</w:t>
        </w:r>
      </w:ins>
    </w:p>
    <w:p w14:paraId="16771405" w14:textId="77777777" w:rsidR="00670E1D" w:rsidRPr="00670E1D" w:rsidRDefault="00670E1D" w:rsidP="00670E1D">
      <w:pPr>
        <w:pStyle w:val="ListParagraph"/>
        <w:ind w:left="1080"/>
        <w:rPr>
          <w:ins w:id="106" w:author="santo harianja" w:date="2021-08-25T18:33:00Z"/>
          <w:rFonts w:ascii="Times New Roman" w:hAnsi="Times New Roman" w:cs="Times New Roman"/>
          <w:sz w:val="24"/>
          <w:szCs w:val="24"/>
        </w:rPr>
      </w:pPr>
      <w:ins w:id="107" w:author="santo harianja" w:date="2021-08-25T18:33:00Z">
        <w:r w:rsidRPr="00670E1D">
          <w:rPr>
            <w:rFonts w:ascii="Times New Roman" w:hAnsi="Times New Roman" w:cs="Times New Roman"/>
            <w:sz w:val="24"/>
            <w:szCs w:val="24"/>
          </w:rPr>
          <w:t xml:space="preserve">Tingkat </w:t>
        </w:r>
        <w:proofErr w:type="spellStart"/>
        <w:r w:rsidRPr="00670E1D">
          <w:rPr>
            <w:rFonts w:ascii="Times New Roman" w:hAnsi="Times New Roman" w:cs="Times New Roman"/>
            <w:sz w:val="24"/>
            <w:szCs w:val="24"/>
          </w:rPr>
          <w:t>pentingnya</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kerahasiaan</w:t>
        </w:r>
        <w:proofErr w:type="spellEnd"/>
        <w:r w:rsidRPr="00670E1D">
          <w:rPr>
            <w:rFonts w:ascii="Times New Roman" w:hAnsi="Times New Roman" w:cs="Times New Roman"/>
            <w:sz w:val="24"/>
            <w:szCs w:val="24"/>
          </w:rPr>
          <w:t xml:space="preserve"> : </w:t>
        </w:r>
        <w:proofErr w:type="spellStart"/>
        <w:r w:rsidRPr="00670E1D">
          <w:rPr>
            <w:rFonts w:ascii="Times New Roman" w:hAnsi="Times New Roman" w:cs="Times New Roman"/>
            <w:sz w:val="24"/>
            <w:szCs w:val="24"/>
          </w:rPr>
          <w:t>Menjamin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kerahasiaan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individu</w:t>
        </w:r>
        <w:proofErr w:type="spellEnd"/>
      </w:ins>
    </w:p>
    <w:p w14:paraId="7147CBBF" w14:textId="77777777" w:rsidR="00670E1D" w:rsidRDefault="00670E1D" w:rsidP="00670E1D">
      <w:pPr>
        <w:pStyle w:val="ListParagraph"/>
        <w:ind w:left="1080"/>
        <w:rPr>
          <w:ins w:id="108" w:author="santo harianja" w:date="2021-08-25T18:33:00Z"/>
          <w:rFonts w:ascii="Times New Roman" w:hAnsi="Times New Roman" w:cs="Times New Roman"/>
          <w:sz w:val="24"/>
          <w:szCs w:val="24"/>
        </w:rPr>
      </w:pPr>
      <w:ins w:id="109" w:author="santo harianja" w:date="2021-08-25T18:33:00Z">
        <w:r w:rsidRPr="00670E1D">
          <w:rPr>
            <w:rFonts w:ascii="Times New Roman" w:hAnsi="Times New Roman" w:cs="Times New Roman"/>
            <w:sz w:val="24"/>
            <w:szCs w:val="24"/>
          </w:rPr>
          <w:t xml:space="preserve">CIA </w:t>
        </w:r>
        <w:proofErr w:type="spellStart"/>
        <w:r w:rsidRPr="00670E1D">
          <w:rPr>
            <w:rFonts w:ascii="Times New Roman" w:hAnsi="Times New Roman" w:cs="Times New Roman"/>
            <w:sz w:val="24"/>
            <w:szCs w:val="24"/>
          </w:rPr>
          <w:t>dalam</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sistem</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telepon</w:t>
        </w:r>
        <w:proofErr w:type="spellEnd"/>
        <w:r w:rsidRPr="00670E1D">
          <w:rPr>
            <w:rFonts w:ascii="Times New Roman" w:hAnsi="Times New Roman" w:cs="Times New Roman"/>
            <w:sz w:val="24"/>
            <w:szCs w:val="24"/>
          </w:rPr>
          <w:t xml:space="preserve"> yang </w:t>
        </w:r>
        <w:proofErr w:type="spellStart"/>
        <w:r w:rsidRPr="00670E1D">
          <w:rPr>
            <w:rFonts w:ascii="Times New Roman" w:hAnsi="Times New Roman" w:cs="Times New Roman"/>
            <w:sz w:val="24"/>
            <w:szCs w:val="24"/>
          </w:rPr>
          <w:t>merutekan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panggilan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melalui</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perpindahan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jaringan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berdasarkan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nomor</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telepon</w:t>
        </w:r>
        <w:proofErr w:type="spellEnd"/>
        <w:r w:rsidRPr="00670E1D">
          <w:rPr>
            <w:rFonts w:ascii="Times New Roman" w:hAnsi="Times New Roman" w:cs="Times New Roman"/>
            <w:sz w:val="24"/>
            <w:szCs w:val="24"/>
          </w:rPr>
          <w:t xml:space="preserve"> yang </w:t>
        </w:r>
        <w:proofErr w:type="spellStart"/>
        <w:r w:rsidRPr="00670E1D">
          <w:rPr>
            <w:rFonts w:ascii="Times New Roman" w:hAnsi="Times New Roman" w:cs="Times New Roman"/>
            <w:sz w:val="24"/>
            <w:szCs w:val="24"/>
          </w:rPr>
          <w:t>diminta</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oleh</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penelepon</w:t>
        </w:r>
        <w:proofErr w:type="spellEnd"/>
        <w:r w:rsidRPr="00670E1D">
          <w:rPr>
            <w:rFonts w:ascii="Times New Roman" w:hAnsi="Times New Roman" w:cs="Times New Roman"/>
            <w:sz w:val="24"/>
            <w:szCs w:val="24"/>
          </w:rPr>
          <w:t xml:space="preserve">. Confidentiality → </w:t>
        </w:r>
        <w:proofErr w:type="spellStart"/>
        <w:r w:rsidRPr="00670E1D">
          <w:rPr>
            <w:rFonts w:ascii="Times New Roman" w:hAnsi="Times New Roman" w:cs="Times New Roman"/>
            <w:sz w:val="24"/>
            <w:szCs w:val="24"/>
          </w:rPr>
          <w:t>Penelepon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harus</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memastikan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privasi</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dalam</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komunikasi</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mereka</w:t>
        </w:r>
        <w:proofErr w:type="spellEnd"/>
        <w:r w:rsidRPr="00670E1D">
          <w:rPr>
            <w:rFonts w:ascii="Times New Roman" w:hAnsi="Times New Roman" w:cs="Times New Roman"/>
            <w:sz w:val="24"/>
            <w:szCs w:val="24"/>
          </w:rPr>
          <w:t xml:space="preserve">. Integrity → </w:t>
        </w:r>
        <w:proofErr w:type="spellStart"/>
        <w:r w:rsidRPr="00670E1D">
          <w:rPr>
            <w:rFonts w:ascii="Times New Roman" w:hAnsi="Times New Roman" w:cs="Times New Roman"/>
            <w:sz w:val="24"/>
            <w:szCs w:val="24"/>
          </w:rPr>
          <w:t>Penelopon</w:t>
        </w:r>
        <w:proofErr w:type="spellEnd"/>
        <w:r w:rsidRPr="00670E1D">
          <w:rPr>
            <w:rFonts w:ascii="Times New Roman" w:hAnsi="Times New Roman" w:cs="Times New Roman"/>
            <w:sz w:val="24"/>
            <w:szCs w:val="24"/>
          </w:rPr>
          <w:t xml:space="preserve"> yang </w:t>
        </w:r>
        <w:proofErr w:type="spellStart"/>
        <w:r w:rsidRPr="00670E1D">
          <w:rPr>
            <w:rFonts w:ascii="Times New Roman" w:hAnsi="Times New Roman" w:cs="Times New Roman"/>
            <w:sz w:val="24"/>
            <w:szCs w:val="24"/>
          </w:rPr>
          <w:t>dapat</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menentukan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nomor</w:t>
        </w:r>
        <w:proofErr w:type="spellEnd"/>
        <w:r w:rsidRPr="00670E1D">
          <w:rPr>
            <w:rFonts w:ascii="Times New Roman" w:hAnsi="Times New Roman" w:cs="Times New Roman"/>
            <w:sz w:val="24"/>
            <w:szCs w:val="24"/>
          </w:rPr>
          <w:t xml:space="preserve"> yang </w:t>
        </w:r>
        <w:proofErr w:type="spellStart"/>
        <w:r w:rsidRPr="00670E1D">
          <w:rPr>
            <w:rFonts w:ascii="Times New Roman" w:hAnsi="Times New Roman" w:cs="Times New Roman"/>
            <w:sz w:val="24"/>
            <w:szCs w:val="24"/>
          </w:rPr>
          <w:t>akan</w:t>
        </w:r>
        <w:proofErr w:type="spellEnd"/>
        <w:r w:rsidRPr="00670E1D">
          <w:rPr>
            <w:rFonts w:ascii="Times New Roman" w:hAnsi="Times New Roman" w:cs="Times New Roman"/>
            <w:sz w:val="24"/>
            <w:szCs w:val="24"/>
          </w:rPr>
          <w:t xml:space="preserve"> di </w:t>
        </w:r>
        <w:proofErr w:type="spellStart"/>
        <w:r w:rsidRPr="00670E1D">
          <w:rPr>
            <w:rFonts w:ascii="Times New Roman" w:hAnsi="Times New Roman" w:cs="Times New Roman"/>
            <w:sz w:val="24"/>
            <w:szCs w:val="24"/>
          </w:rPr>
          <w:t>hubungi</w:t>
        </w:r>
        <w:proofErr w:type="spellEnd"/>
        <w:r w:rsidRPr="00670E1D">
          <w:rPr>
            <w:rFonts w:ascii="Times New Roman" w:hAnsi="Times New Roman" w:cs="Times New Roman"/>
            <w:sz w:val="24"/>
            <w:szCs w:val="24"/>
          </w:rPr>
          <w:t xml:space="preserve">. Availability → </w:t>
        </w:r>
        <w:proofErr w:type="spellStart"/>
        <w:r w:rsidRPr="00670E1D">
          <w:rPr>
            <w:rFonts w:ascii="Times New Roman" w:hAnsi="Times New Roman" w:cs="Times New Roman"/>
            <w:sz w:val="24"/>
            <w:szCs w:val="24"/>
          </w:rPr>
          <w:t>Penelepon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dapat</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melakukan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panggilan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terhadap</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nomor</w:t>
        </w:r>
        <w:proofErr w:type="spellEnd"/>
        <w:r w:rsidRPr="00670E1D">
          <w:rPr>
            <w:rFonts w:ascii="Times New Roman" w:hAnsi="Times New Roman" w:cs="Times New Roman"/>
            <w:sz w:val="24"/>
            <w:szCs w:val="24"/>
          </w:rPr>
          <w:t xml:space="preserve"> yang </w:t>
        </w:r>
        <w:proofErr w:type="spellStart"/>
        <w:r w:rsidRPr="00670E1D">
          <w:rPr>
            <w:rFonts w:ascii="Times New Roman" w:hAnsi="Times New Roman" w:cs="Times New Roman"/>
            <w:sz w:val="24"/>
            <w:szCs w:val="24"/>
          </w:rPr>
          <w:t>dihubungi</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dimana</w:t>
        </w:r>
        <w:proofErr w:type="spellEnd"/>
        <w:r w:rsidRPr="00670E1D">
          <w:rPr>
            <w:rFonts w:ascii="Times New Roman" w:hAnsi="Times New Roman" w:cs="Times New Roman"/>
            <w:sz w:val="24"/>
            <w:szCs w:val="24"/>
          </w:rPr>
          <w:t xml:space="preserve"> pun </w:t>
        </w:r>
        <w:proofErr w:type="spellStart"/>
        <w:r w:rsidRPr="00670E1D">
          <w:rPr>
            <w:rFonts w:ascii="Times New Roman" w:hAnsi="Times New Roman" w:cs="Times New Roman"/>
            <w:sz w:val="24"/>
            <w:szCs w:val="24"/>
          </w:rPr>
          <w:t>dan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kapan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pu</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jika</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nomor</w:t>
        </w:r>
        <w:proofErr w:type="spellEnd"/>
        <w:r w:rsidRPr="00670E1D">
          <w:rPr>
            <w:rFonts w:ascii="Times New Roman" w:hAnsi="Times New Roman" w:cs="Times New Roman"/>
            <w:sz w:val="24"/>
            <w:szCs w:val="24"/>
          </w:rPr>
          <w:t xml:space="preserve"> yang </w:t>
        </w:r>
        <w:proofErr w:type="spellStart"/>
        <w:r w:rsidRPr="00670E1D">
          <w:rPr>
            <w:rFonts w:ascii="Times New Roman" w:hAnsi="Times New Roman" w:cs="Times New Roman"/>
            <w:sz w:val="24"/>
            <w:szCs w:val="24"/>
          </w:rPr>
          <w:t>dihubungi</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tersedia</w:t>
        </w:r>
        <w:proofErr w:type="spellEnd"/>
        <w:r>
          <w:rPr>
            <w:rFonts w:ascii="Times New Roman" w:hAnsi="Times New Roman" w:cs="Times New Roman"/>
            <w:sz w:val="24"/>
            <w:szCs w:val="24"/>
          </w:rPr>
          <w:t>.</w:t>
        </w:r>
      </w:ins>
    </w:p>
    <w:p w14:paraId="6A605D9D" w14:textId="77777777" w:rsidR="00670E1D" w:rsidRPr="00670E1D" w:rsidRDefault="00670E1D" w:rsidP="00670E1D">
      <w:pPr>
        <w:pStyle w:val="ListParagraph"/>
        <w:numPr>
          <w:ilvl w:val="0"/>
          <w:numId w:val="10"/>
        </w:numPr>
        <w:rPr>
          <w:ins w:id="110" w:author="santo harianja" w:date="2021-08-25T18:33:00Z"/>
          <w:rFonts w:ascii="Times New Roman" w:hAnsi="Times New Roman" w:cs="Times New Roman"/>
          <w:sz w:val="24"/>
          <w:szCs w:val="24"/>
        </w:rPr>
      </w:pPr>
      <w:ins w:id="111" w:author="santo harianja" w:date="2021-08-25T18:33:00Z">
        <w:r w:rsidRPr="00670E1D">
          <w:rPr>
            <w:rFonts w:ascii="Times New Roman" w:hAnsi="Times New Roman" w:cs="Times New Roman"/>
            <w:sz w:val="24"/>
            <w:szCs w:val="24"/>
          </w:rPr>
          <w:t>Consider a desktop publishing system used to produce documents for various organizations.</w:t>
        </w:r>
      </w:ins>
    </w:p>
    <w:p w14:paraId="0DF43A5D" w14:textId="77777777" w:rsidR="00670E1D" w:rsidRPr="00670E1D" w:rsidRDefault="00670E1D" w:rsidP="00670E1D">
      <w:pPr>
        <w:pStyle w:val="ListParagraph"/>
        <w:ind w:left="1440"/>
        <w:rPr>
          <w:ins w:id="112" w:author="santo harianja" w:date="2021-08-25T18:33:00Z"/>
          <w:rFonts w:ascii="Times New Roman" w:hAnsi="Times New Roman" w:cs="Times New Roman"/>
          <w:sz w:val="24"/>
          <w:szCs w:val="24"/>
        </w:rPr>
      </w:pPr>
      <w:ins w:id="113" w:author="santo harianja" w:date="2021-08-25T18:33:00Z">
        <w:r w:rsidRPr="00670E1D">
          <w:rPr>
            <w:rFonts w:ascii="Times New Roman" w:hAnsi="Times New Roman" w:cs="Times New Roman"/>
            <w:sz w:val="24"/>
            <w:szCs w:val="24"/>
          </w:rPr>
          <w:t>1. Give an example of a type of publication for which confidentiality of the stored data is the most important requirement.</w:t>
        </w:r>
      </w:ins>
    </w:p>
    <w:p w14:paraId="6D6FAB98" w14:textId="77777777" w:rsidR="00670E1D" w:rsidRPr="00670E1D" w:rsidRDefault="00670E1D" w:rsidP="00670E1D">
      <w:pPr>
        <w:pStyle w:val="ListParagraph"/>
        <w:ind w:left="1440"/>
        <w:rPr>
          <w:ins w:id="114" w:author="santo harianja" w:date="2021-08-25T18:33:00Z"/>
          <w:rFonts w:ascii="Times New Roman" w:hAnsi="Times New Roman" w:cs="Times New Roman"/>
          <w:sz w:val="24"/>
          <w:szCs w:val="24"/>
        </w:rPr>
      </w:pPr>
      <w:ins w:id="115" w:author="santo harianja" w:date="2021-08-25T18:33:00Z">
        <w:r w:rsidRPr="00670E1D">
          <w:rPr>
            <w:rFonts w:ascii="Times New Roman" w:hAnsi="Times New Roman" w:cs="Times New Roman"/>
            <w:sz w:val="24"/>
            <w:szCs w:val="24"/>
          </w:rPr>
          <w:t>2. Give an example of a type of publication in which data integrity is the most important requirement.</w:t>
        </w:r>
      </w:ins>
    </w:p>
    <w:p w14:paraId="7016CDB1" w14:textId="77777777" w:rsidR="00670E1D" w:rsidRDefault="00670E1D" w:rsidP="00670E1D">
      <w:pPr>
        <w:pStyle w:val="ListParagraph"/>
        <w:ind w:left="1440"/>
        <w:rPr>
          <w:ins w:id="116" w:author="santo harianja" w:date="2021-08-25T18:33:00Z"/>
          <w:rFonts w:ascii="Times New Roman" w:hAnsi="Times New Roman" w:cs="Times New Roman"/>
          <w:sz w:val="24"/>
          <w:szCs w:val="24"/>
        </w:rPr>
      </w:pPr>
      <w:ins w:id="117" w:author="santo harianja" w:date="2021-08-25T18:33:00Z">
        <w:r w:rsidRPr="00670E1D">
          <w:rPr>
            <w:rFonts w:ascii="Times New Roman" w:hAnsi="Times New Roman" w:cs="Times New Roman"/>
            <w:sz w:val="24"/>
            <w:szCs w:val="24"/>
          </w:rPr>
          <w:lastRenderedPageBreak/>
          <w:t>3. Give an example in which system availability is the most important requirement.</w:t>
        </w:r>
      </w:ins>
    </w:p>
    <w:p w14:paraId="35DDF9A9" w14:textId="77777777" w:rsidR="00670E1D" w:rsidRDefault="00670E1D" w:rsidP="00670E1D">
      <w:pPr>
        <w:pStyle w:val="ListParagraph"/>
        <w:ind w:left="1440"/>
        <w:rPr>
          <w:ins w:id="118" w:author="santo harianja" w:date="2021-08-25T18:33:00Z"/>
          <w:rFonts w:ascii="Times New Roman" w:hAnsi="Times New Roman" w:cs="Times New Roman"/>
          <w:sz w:val="24"/>
          <w:szCs w:val="24"/>
        </w:rPr>
      </w:pPr>
    </w:p>
    <w:p w14:paraId="1FBF93B3" w14:textId="77777777" w:rsidR="00670E1D" w:rsidRPr="00670E1D" w:rsidRDefault="00670E1D" w:rsidP="00670E1D">
      <w:pPr>
        <w:pStyle w:val="ListParagraph"/>
        <w:numPr>
          <w:ilvl w:val="0"/>
          <w:numId w:val="2"/>
        </w:numPr>
        <w:rPr>
          <w:ins w:id="119" w:author="santo harianja" w:date="2021-08-25T18:33:00Z"/>
          <w:rFonts w:ascii="Times New Roman" w:hAnsi="Times New Roman" w:cs="Times New Roman"/>
          <w:sz w:val="24"/>
          <w:szCs w:val="24"/>
        </w:rPr>
      </w:pPr>
      <w:ins w:id="120" w:author="santo harianja" w:date="2021-08-25T18:33:00Z">
        <w:r w:rsidRPr="00670E1D">
          <w:rPr>
            <w:rFonts w:ascii="Times New Roman" w:hAnsi="Times New Roman" w:cs="Times New Roman"/>
            <w:sz w:val="24"/>
            <w:szCs w:val="24"/>
          </w:rPr>
          <w:t xml:space="preserve">1. </w:t>
        </w:r>
        <w:proofErr w:type="spellStart"/>
        <w:r w:rsidRPr="00670E1D">
          <w:rPr>
            <w:rFonts w:ascii="Times New Roman" w:hAnsi="Times New Roman" w:cs="Times New Roman"/>
            <w:sz w:val="24"/>
            <w:szCs w:val="24"/>
          </w:rPr>
          <w:t>Dalam</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jenis</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publikasi</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ini</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adalah</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materi</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milik</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perusahaan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maka</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kerahasiaan</w:t>
        </w:r>
        <w:proofErr w:type="spellEnd"/>
        <w:r w:rsidRPr="00670E1D">
          <w:rPr>
            <w:rFonts w:ascii="Times New Roman" w:hAnsi="Times New Roman" w:cs="Times New Roman"/>
            <w:sz w:val="24"/>
            <w:szCs w:val="24"/>
          </w:rPr>
          <w:t xml:space="preserve"> data yang </w:t>
        </w:r>
        <w:proofErr w:type="spellStart"/>
        <w:r w:rsidRPr="00670E1D">
          <w:rPr>
            <w:rFonts w:ascii="Times New Roman" w:hAnsi="Times New Roman" w:cs="Times New Roman"/>
            <w:sz w:val="24"/>
            <w:szCs w:val="24"/>
          </w:rPr>
          <w:t>disediakan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adalah</w:t>
        </w:r>
        <w:proofErr w:type="spellEnd"/>
        <w:r w:rsidRPr="00670E1D">
          <w:rPr>
            <w:rFonts w:ascii="Times New Roman" w:hAnsi="Times New Roman" w:cs="Times New Roman"/>
            <w:sz w:val="24"/>
            <w:szCs w:val="24"/>
          </w:rPr>
          <w:t xml:space="preserve"> yang paling </w:t>
        </w:r>
        <w:proofErr w:type="spellStart"/>
        <w:r w:rsidRPr="00670E1D">
          <w:rPr>
            <w:rFonts w:ascii="Times New Roman" w:hAnsi="Times New Roman" w:cs="Times New Roman"/>
            <w:sz w:val="24"/>
            <w:szCs w:val="24"/>
          </w:rPr>
          <w:t>penting</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Karena</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materi</w:t>
        </w:r>
        <w:proofErr w:type="spellEnd"/>
        <w:r w:rsidRPr="00670E1D">
          <w:rPr>
            <w:rFonts w:ascii="Times New Roman" w:hAnsi="Times New Roman" w:cs="Times New Roman"/>
            <w:sz w:val="24"/>
            <w:szCs w:val="24"/>
          </w:rPr>
          <w:t xml:space="preserve"> yang </w:t>
        </w:r>
        <w:proofErr w:type="spellStart"/>
        <w:r w:rsidRPr="00670E1D">
          <w:rPr>
            <w:rFonts w:ascii="Times New Roman" w:hAnsi="Times New Roman" w:cs="Times New Roman"/>
            <w:sz w:val="24"/>
            <w:szCs w:val="24"/>
          </w:rPr>
          <w:t>dipatenkan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berisi</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informasi</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rahasia</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rahasia</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harus</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dipastikan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untuk</w:t>
        </w:r>
        <w:proofErr w:type="spellEnd"/>
        <w:r w:rsidRPr="00670E1D">
          <w:rPr>
            <w:rFonts w:ascii="Times New Roman" w:hAnsi="Times New Roman" w:cs="Times New Roman"/>
            <w:sz w:val="24"/>
            <w:szCs w:val="24"/>
          </w:rPr>
          <w:t xml:space="preserve"> data yang </w:t>
        </w:r>
        <w:proofErr w:type="spellStart"/>
        <w:r w:rsidRPr="00670E1D">
          <w:rPr>
            <w:rFonts w:ascii="Times New Roman" w:hAnsi="Times New Roman" w:cs="Times New Roman"/>
            <w:sz w:val="24"/>
            <w:szCs w:val="24"/>
          </w:rPr>
          <w:t>tersimpan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terkait</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dengan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pekerjaan</w:t>
        </w:r>
        <w:proofErr w:type="spellEnd"/>
        <w:r w:rsidRPr="00670E1D">
          <w:rPr>
            <w:rFonts w:ascii="Times New Roman" w:hAnsi="Times New Roman" w:cs="Times New Roman"/>
            <w:sz w:val="24"/>
            <w:szCs w:val="24"/>
          </w:rPr>
          <w:t>.</w:t>
        </w:r>
      </w:ins>
    </w:p>
    <w:p w14:paraId="13920290" w14:textId="77777777" w:rsidR="00670E1D" w:rsidRPr="00670E1D" w:rsidRDefault="00670E1D" w:rsidP="00670E1D">
      <w:pPr>
        <w:pStyle w:val="ListParagraph"/>
        <w:ind w:left="1080"/>
        <w:rPr>
          <w:ins w:id="121" w:author="santo harianja" w:date="2021-08-25T18:33:00Z"/>
          <w:rFonts w:ascii="Times New Roman" w:hAnsi="Times New Roman" w:cs="Times New Roman"/>
          <w:sz w:val="24"/>
          <w:szCs w:val="24"/>
        </w:rPr>
      </w:pPr>
      <w:ins w:id="122" w:author="santo harianja" w:date="2021-08-25T18:33:00Z">
        <w:r w:rsidRPr="00670E1D">
          <w:rPr>
            <w:rFonts w:ascii="Times New Roman" w:hAnsi="Times New Roman" w:cs="Times New Roman"/>
            <w:sz w:val="24"/>
            <w:szCs w:val="24"/>
          </w:rPr>
          <w:t xml:space="preserve">2. </w:t>
        </w:r>
        <w:proofErr w:type="spellStart"/>
        <w:r w:rsidRPr="00670E1D">
          <w:rPr>
            <w:rFonts w:ascii="Times New Roman" w:hAnsi="Times New Roman" w:cs="Times New Roman"/>
            <w:sz w:val="24"/>
            <w:szCs w:val="24"/>
          </w:rPr>
          <w:t>Dalam</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jenis</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publikasi</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ini</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terkait</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dengan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hukum</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dan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mengatur</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integritas</w:t>
        </w:r>
        <w:proofErr w:type="spellEnd"/>
        <w:r w:rsidRPr="00670E1D">
          <w:rPr>
            <w:rFonts w:ascii="Times New Roman" w:hAnsi="Times New Roman" w:cs="Times New Roman"/>
            <w:sz w:val="24"/>
            <w:szCs w:val="24"/>
          </w:rPr>
          <w:t xml:space="preserve"> data yang </w:t>
        </w:r>
        <w:proofErr w:type="spellStart"/>
        <w:r w:rsidRPr="00670E1D">
          <w:rPr>
            <w:rFonts w:ascii="Times New Roman" w:hAnsi="Times New Roman" w:cs="Times New Roman"/>
            <w:sz w:val="24"/>
            <w:szCs w:val="24"/>
          </w:rPr>
          <w:t>disediakan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adalah</w:t>
        </w:r>
        <w:proofErr w:type="spellEnd"/>
        <w:r w:rsidRPr="00670E1D">
          <w:rPr>
            <w:rFonts w:ascii="Times New Roman" w:hAnsi="Times New Roman" w:cs="Times New Roman"/>
            <w:sz w:val="24"/>
            <w:szCs w:val="24"/>
          </w:rPr>
          <w:t xml:space="preserve"> yang paling </w:t>
        </w:r>
        <w:proofErr w:type="spellStart"/>
        <w:r w:rsidRPr="00670E1D">
          <w:rPr>
            <w:rFonts w:ascii="Times New Roman" w:hAnsi="Times New Roman" w:cs="Times New Roman"/>
            <w:sz w:val="24"/>
            <w:szCs w:val="24"/>
          </w:rPr>
          <w:t>penting</w:t>
        </w:r>
        <w:proofErr w:type="spellEnd"/>
        <w:r w:rsidRPr="00670E1D">
          <w:rPr>
            <w:rFonts w:ascii="Times New Roman" w:hAnsi="Times New Roman" w:cs="Times New Roman"/>
            <w:sz w:val="24"/>
            <w:szCs w:val="24"/>
          </w:rPr>
          <w:t xml:space="preserve">. Di </w:t>
        </w:r>
        <w:proofErr w:type="spellStart"/>
        <w:r w:rsidRPr="00670E1D">
          <w:rPr>
            <w:rFonts w:ascii="Times New Roman" w:hAnsi="Times New Roman" w:cs="Times New Roman"/>
            <w:sz w:val="24"/>
            <w:szCs w:val="24"/>
          </w:rPr>
          <w:t>sini</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kita</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memiliki</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undang-undang</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dan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peraturan</w:t>
        </w:r>
        <w:proofErr w:type="spellEnd"/>
        <w:r w:rsidRPr="00670E1D">
          <w:rPr>
            <w:rFonts w:ascii="Times New Roman" w:hAnsi="Times New Roman" w:cs="Times New Roman"/>
            <w:sz w:val="24"/>
            <w:szCs w:val="24"/>
          </w:rPr>
          <w:t xml:space="preserve"> yang </w:t>
        </w:r>
        <w:proofErr w:type="spellStart"/>
        <w:r w:rsidRPr="00670E1D">
          <w:rPr>
            <w:rFonts w:ascii="Times New Roman" w:hAnsi="Times New Roman" w:cs="Times New Roman"/>
            <w:sz w:val="24"/>
            <w:szCs w:val="24"/>
          </w:rPr>
          <w:t>sedikit</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berbeda</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dari</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masing-masing</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organisasi</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tepatnya</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hukum</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dan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peraturan</w:t>
        </w:r>
        <w:proofErr w:type="spellEnd"/>
        <w:r w:rsidRPr="00670E1D">
          <w:rPr>
            <w:rFonts w:ascii="Times New Roman" w:hAnsi="Times New Roman" w:cs="Times New Roman"/>
            <w:sz w:val="24"/>
            <w:szCs w:val="24"/>
          </w:rPr>
          <w:t xml:space="preserve"> yang </w:t>
        </w:r>
        <w:proofErr w:type="spellStart"/>
        <w:r w:rsidRPr="00670E1D">
          <w:rPr>
            <w:rFonts w:ascii="Times New Roman" w:hAnsi="Times New Roman" w:cs="Times New Roman"/>
            <w:sz w:val="24"/>
            <w:szCs w:val="24"/>
          </w:rPr>
          <w:t>disediakan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oleh</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organisasi</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disimpan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Dokumen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integritas</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sangat</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penting</w:t>
        </w:r>
        <w:proofErr w:type="spellEnd"/>
        <w:r w:rsidRPr="00670E1D">
          <w:rPr>
            <w:rFonts w:ascii="Times New Roman" w:hAnsi="Times New Roman" w:cs="Times New Roman"/>
            <w:sz w:val="24"/>
            <w:szCs w:val="24"/>
          </w:rPr>
          <w:t>.</w:t>
        </w:r>
      </w:ins>
    </w:p>
    <w:p w14:paraId="6378FB31" w14:textId="77777777" w:rsidR="00670E1D" w:rsidRDefault="00670E1D" w:rsidP="00670E1D">
      <w:pPr>
        <w:pStyle w:val="ListParagraph"/>
        <w:ind w:left="1080"/>
        <w:rPr>
          <w:ins w:id="123" w:author="santo harianja" w:date="2021-08-25T18:33:00Z"/>
          <w:rFonts w:ascii="Times New Roman" w:hAnsi="Times New Roman" w:cs="Times New Roman"/>
          <w:sz w:val="24"/>
          <w:szCs w:val="24"/>
        </w:rPr>
      </w:pPr>
      <w:ins w:id="124" w:author="santo harianja" w:date="2021-08-25T18:33:00Z">
        <w:r w:rsidRPr="00670E1D">
          <w:rPr>
            <w:rFonts w:ascii="Times New Roman" w:hAnsi="Times New Roman" w:cs="Times New Roman"/>
            <w:sz w:val="24"/>
            <w:szCs w:val="24"/>
          </w:rPr>
          <w:t xml:space="preserve">3.  </w:t>
        </w:r>
        <w:proofErr w:type="spellStart"/>
        <w:r w:rsidRPr="00670E1D">
          <w:rPr>
            <w:rFonts w:ascii="Times New Roman" w:hAnsi="Times New Roman" w:cs="Times New Roman"/>
            <w:sz w:val="24"/>
            <w:szCs w:val="24"/>
          </w:rPr>
          <w:t>Dalam</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jenis</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publikasi</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ini</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dikaitkan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dengan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tampilan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harian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diperbarui</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majalah</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berita</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harian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Ketersediaan</w:t>
        </w:r>
        <w:proofErr w:type="spellEnd"/>
        <w:r w:rsidRPr="00670E1D">
          <w:rPr>
            <w:rFonts w:ascii="Times New Roman" w:hAnsi="Times New Roman" w:cs="Times New Roman"/>
            <w:sz w:val="24"/>
            <w:szCs w:val="24"/>
          </w:rPr>
          <w:t xml:space="preserve"> data </w:t>
        </w:r>
        <w:proofErr w:type="spellStart"/>
        <w:r w:rsidRPr="00670E1D">
          <w:rPr>
            <w:rFonts w:ascii="Times New Roman" w:hAnsi="Times New Roman" w:cs="Times New Roman"/>
            <w:sz w:val="24"/>
            <w:szCs w:val="24"/>
          </w:rPr>
          <w:t>ini</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sangat</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penting</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Seperti</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majalah</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berita</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harian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diperbarui</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dan</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dirilis</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ke</w:t>
        </w:r>
        <w:proofErr w:type="spellEnd"/>
        <w:r w:rsidRPr="00670E1D">
          <w:rPr>
            <w:rFonts w:ascii="Times New Roman" w:hAnsi="Times New Roman" w:cs="Times New Roman"/>
            <w:sz w:val="24"/>
            <w:szCs w:val="24"/>
          </w:rPr>
          <w:t xml:space="preserve"> </w:t>
        </w:r>
        <w:proofErr w:type="spellStart"/>
        <w:r w:rsidRPr="00670E1D">
          <w:rPr>
            <w:rFonts w:ascii="Times New Roman" w:hAnsi="Times New Roman" w:cs="Times New Roman"/>
            <w:sz w:val="24"/>
            <w:szCs w:val="24"/>
          </w:rPr>
          <w:t>pasa</w:t>
        </w:r>
        <w:r>
          <w:rPr>
            <w:rFonts w:ascii="Times New Roman" w:hAnsi="Times New Roman" w:cs="Times New Roman"/>
            <w:sz w:val="24"/>
            <w:szCs w:val="24"/>
          </w:rPr>
          <w:t>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w:t>
        </w:r>
      </w:ins>
    </w:p>
    <w:p w14:paraId="33497F70" w14:textId="77777777" w:rsidR="00670E1D" w:rsidRDefault="00670E1D" w:rsidP="00670E1D">
      <w:pPr>
        <w:pStyle w:val="ListParagraph"/>
        <w:ind w:left="1080"/>
        <w:rPr>
          <w:ins w:id="125" w:author="santo harianja" w:date="2021-08-25T18:33:00Z"/>
          <w:rFonts w:ascii="Times New Roman" w:hAnsi="Times New Roman" w:cs="Times New Roman"/>
          <w:sz w:val="24"/>
          <w:szCs w:val="24"/>
        </w:rPr>
      </w:pPr>
    </w:p>
    <w:p w14:paraId="25AAB019" w14:textId="77777777" w:rsidR="00670E1D" w:rsidRDefault="00670E1D" w:rsidP="00670E1D">
      <w:pPr>
        <w:pStyle w:val="ListParagraph"/>
        <w:ind w:left="1080"/>
        <w:rPr>
          <w:ins w:id="126" w:author="santo harianja" w:date="2021-08-25T18:33:00Z"/>
          <w:rFonts w:ascii="Times New Roman" w:hAnsi="Times New Roman" w:cs="Times New Roman"/>
          <w:sz w:val="24"/>
          <w:szCs w:val="24"/>
        </w:rPr>
      </w:pPr>
    </w:p>
    <w:p w14:paraId="203282B4" w14:textId="77777777" w:rsidR="00670E1D" w:rsidRPr="00670E1D" w:rsidRDefault="00670E1D" w:rsidP="00670E1D">
      <w:pPr>
        <w:pStyle w:val="ListParagraph"/>
        <w:numPr>
          <w:ilvl w:val="0"/>
          <w:numId w:val="10"/>
        </w:numPr>
        <w:rPr>
          <w:ins w:id="127" w:author="santo harianja" w:date="2021-08-25T18:33:00Z"/>
          <w:rFonts w:ascii="Times New Roman" w:hAnsi="Times New Roman" w:cs="Times New Roman"/>
          <w:sz w:val="24"/>
          <w:szCs w:val="24"/>
        </w:rPr>
      </w:pPr>
      <w:ins w:id="128" w:author="santo harianja" w:date="2021-08-25T18:33:00Z">
        <w:r>
          <w:rPr>
            <w:rFonts w:ascii="Times New Roman" w:hAnsi="Times New Roman" w:cs="Times New Roman"/>
            <w:sz w:val="24"/>
            <w:szCs w:val="24"/>
          </w:rPr>
          <w:t xml:space="preserve"> </w:t>
        </w:r>
        <w:r w:rsidRPr="00670E1D">
          <w:rPr>
            <w:rFonts w:ascii="Times New Roman" w:hAnsi="Times New Roman" w:cs="Times New Roman"/>
            <w:sz w:val="24"/>
            <w:szCs w:val="24"/>
          </w:rPr>
          <w:t xml:space="preserve">For each of the following assets, assign a low, moderate, or high impact level </w:t>
        </w:r>
      </w:ins>
    </w:p>
    <w:p w14:paraId="4CCD0224" w14:textId="77777777" w:rsidR="00670E1D" w:rsidRPr="00670E1D" w:rsidRDefault="00670E1D" w:rsidP="00670E1D">
      <w:pPr>
        <w:pStyle w:val="ListParagraph"/>
        <w:rPr>
          <w:ins w:id="129" w:author="santo harianja" w:date="2021-08-25T18:33:00Z"/>
          <w:rFonts w:ascii="Times New Roman" w:hAnsi="Times New Roman" w:cs="Times New Roman"/>
          <w:sz w:val="24"/>
          <w:szCs w:val="24"/>
        </w:rPr>
      </w:pPr>
      <w:ins w:id="130" w:author="santo harianja" w:date="2021-08-25T18:33:00Z">
        <w:r w:rsidRPr="00670E1D">
          <w:rPr>
            <w:rFonts w:ascii="Times New Roman" w:hAnsi="Times New Roman" w:cs="Times New Roman"/>
            <w:sz w:val="24"/>
            <w:szCs w:val="24"/>
          </w:rPr>
          <w:t xml:space="preserve">for the loss of confidentiality, availability, and integrity, respectively. Justify </w:t>
        </w:r>
      </w:ins>
    </w:p>
    <w:p w14:paraId="6FD7F53E" w14:textId="77777777" w:rsidR="00670E1D" w:rsidRPr="00670E1D" w:rsidRDefault="00670E1D" w:rsidP="00670E1D">
      <w:pPr>
        <w:pStyle w:val="ListParagraph"/>
        <w:rPr>
          <w:ins w:id="131" w:author="santo harianja" w:date="2021-08-25T18:33:00Z"/>
          <w:rFonts w:ascii="Times New Roman" w:hAnsi="Times New Roman" w:cs="Times New Roman"/>
          <w:sz w:val="24"/>
          <w:szCs w:val="24"/>
        </w:rPr>
      </w:pPr>
      <w:ins w:id="132" w:author="santo harianja" w:date="2021-08-25T18:33:00Z">
        <w:r w:rsidRPr="00670E1D">
          <w:rPr>
            <w:rFonts w:ascii="Times New Roman" w:hAnsi="Times New Roman" w:cs="Times New Roman"/>
            <w:sz w:val="24"/>
            <w:szCs w:val="24"/>
          </w:rPr>
          <w:t>your answers.</w:t>
        </w:r>
      </w:ins>
    </w:p>
    <w:p w14:paraId="4AE84761" w14:textId="77777777" w:rsidR="00670E1D" w:rsidRPr="00670E1D" w:rsidRDefault="00670E1D" w:rsidP="00670E1D">
      <w:pPr>
        <w:pStyle w:val="ListParagraph"/>
        <w:rPr>
          <w:ins w:id="133" w:author="santo harianja" w:date="2021-08-25T18:33:00Z"/>
          <w:rFonts w:ascii="Times New Roman" w:hAnsi="Times New Roman" w:cs="Times New Roman"/>
          <w:sz w:val="24"/>
          <w:szCs w:val="24"/>
        </w:rPr>
      </w:pPr>
      <w:ins w:id="134" w:author="santo harianja" w:date="2021-08-25T18:33:00Z">
        <w:r w:rsidRPr="00670E1D">
          <w:rPr>
            <w:rFonts w:ascii="Times New Roman" w:hAnsi="Times New Roman" w:cs="Times New Roman"/>
            <w:sz w:val="24"/>
            <w:szCs w:val="24"/>
          </w:rPr>
          <w:t>a. An organization managing public information on its Web server.</w:t>
        </w:r>
      </w:ins>
    </w:p>
    <w:p w14:paraId="4C0737D1" w14:textId="77777777" w:rsidR="00670E1D" w:rsidRPr="00670E1D" w:rsidRDefault="00670E1D" w:rsidP="00670E1D">
      <w:pPr>
        <w:pStyle w:val="ListParagraph"/>
        <w:rPr>
          <w:ins w:id="135" w:author="santo harianja" w:date="2021-08-25T18:33:00Z"/>
          <w:rFonts w:ascii="Times New Roman" w:hAnsi="Times New Roman" w:cs="Times New Roman"/>
          <w:sz w:val="24"/>
          <w:szCs w:val="24"/>
        </w:rPr>
      </w:pPr>
      <w:ins w:id="136" w:author="santo harianja" w:date="2021-08-25T18:33:00Z">
        <w:r w:rsidRPr="00670E1D">
          <w:rPr>
            <w:rFonts w:ascii="Times New Roman" w:hAnsi="Times New Roman" w:cs="Times New Roman"/>
            <w:sz w:val="24"/>
            <w:szCs w:val="24"/>
          </w:rPr>
          <w:t xml:space="preserve">b. A law enforcement organization managing extremely sensitive </w:t>
        </w:r>
      </w:ins>
    </w:p>
    <w:p w14:paraId="4BF53620" w14:textId="77777777" w:rsidR="00670E1D" w:rsidRPr="00670E1D" w:rsidRDefault="00670E1D" w:rsidP="00670E1D">
      <w:pPr>
        <w:pStyle w:val="ListParagraph"/>
        <w:rPr>
          <w:ins w:id="137" w:author="santo harianja" w:date="2021-08-25T18:33:00Z"/>
          <w:rFonts w:ascii="Times New Roman" w:hAnsi="Times New Roman" w:cs="Times New Roman"/>
          <w:sz w:val="24"/>
          <w:szCs w:val="24"/>
        </w:rPr>
      </w:pPr>
      <w:ins w:id="138" w:author="santo harianja" w:date="2021-08-25T18:33:00Z">
        <w:r w:rsidRPr="00670E1D">
          <w:rPr>
            <w:rFonts w:ascii="Times New Roman" w:hAnsi="Times New Roman" w:cs="Times New Roman"/>
            <w:sz w:val="24"/>
            <w:szCs w:val="24"/>
          </w:rPr>
          <w:t>investigative information.</w:t>
        </w:r>
      </w:ins>
    </w:p>
    <w:p w14:paraId="192A445E" w14:textId="77777777" w:rsidR="00670E1D" w:rsidRPr="00670E1D" w:rsidRDefault="00670E1D" w:rsidP="00670E1D">
      <w:pPr>
        <w:pStyle w:val="ListParagraph"/>
        <w:rPr>
          <w:ins w:id="139" w:author="santo harianja" w:date="2021-08-25T18:33:00Z"/>
          <w:rFonts w:ascii="Times New Roman" w:hAnsi="Times New Roman" w:cs="Times New Roman"/>
          <w:sz w:val="24"/>
          <w:szCs w:val="24"/>
        </w:rPr>
      </w:pPr>
      <w:ins w:id="140" w:author="santo harianja" w:date="2021-08-25T18:33:00Z">
        <w:r w:rsidRPr="00670E1D">
          <w:rPr>
            <w:rFonts w:ascii="Times New Roman" w:hAnsi="Times New Roman" w:cs="Times New Roman"/>
            <w:sz w:val="24"/>
            <w:szCs w:val="24"/>
          </w:rPr>
          <w:t xml:space="preserve">c. A financial organization managing routine administrative information </w:t>
        </w:r>
      </w:ins>
    </w:p>
    <w:p w14:paraId="058D7C5B" w14:textId="77777777" w:rsidR="00670E1D" w:rsidRPr="00670E1D" w:rsidRDefault="00670E1D" w:rsidP="00670E1D">
      <w:pPr>
        <w:pStyle w:val="ListParagraph"/>
        <w:rPr>
          <w:ins w:id="141" w:author="santo harianja" w:date="2021-08-25T18:33:00Z"/>
          <w:rFonts w:ascii="Times New Roman" w:hAnsi="Times New Roman" w:cs="Times New Roman"/>
          <w:sz w:val="24"/>
          <w:szCs w:val="24"/>
        </w:rPr>
      </w:pPr>
      <w:ins w:id="142" w:author="santo harianja" w:date="2021-08-25T18:33:00Z">
        <w:r w:rsidRPr="00670E1D">
          <w:rPr>
            <w:rFonts w:ascii="Times New Roman" w:hAnsi="Times New Roman" w:cs="Times New Roman"/>
            <w:sz w:val="24"/>
            <w:szCs w:val="24"/>
          </w:rPr>
          <w:t>(not privacy-related information).</w:t>
        </w:r>
      </w:ins>
    </w:p>
    <w:p w14:paraId="1FE856FF" w14:textId="77777777" w:rsidR="00670E1D" w:rsidRPr="00670E1D" w:rsidRDefault="00670E1D" w:rsidP="00670E1D">
      <w:pPr>
        <w:ind w:left="720"/>
        <w:rPr>
          <w:ins w:id="143" w:author="santo harianja" w:date="2021-08-25T18:33:00Z"/>
          <w:rFonts w:ascii="Times New Roman" w:hAnsi="Times New Roman" w:cs="Times New Roman"/>
          <w:sz w:val="24"/>
          <w:szCs w:val="24"/>
        </w:rPr>
      </w:pPr>
      <w:ins w:id="144" w:author="santo harianja" w:date="2021-08-25T18:33:00Z">
        <w:r w:rsidRPr="00670E1D">
          <w:rPr>
            <w:rFonts w:ascii="Times New Roman" w:hAnsi="Times New Roman" w:cs="Times New Roman"/>
            <w:sz w:val="24"/>
            <w:szCs w:val="24"/>
          </w:rPr>
          <w:t>d. An information system used for large acquisitions in a contracting organization contains both sensitive, pre-solicitation phase contract information and routine administrative information. Assess the impact for the two data sets separately and the information system as a whole.</w:t>
        </w:r>
      </w:ins>
    </w:p>
    <w:p w14:paraId="2F5E475C" w14:textId="77777777" w:rsidR="00670E1D" w:rsidRPr="00670E1D" w:rsidRDefault="00670E1D" w:rsidP="00670E1D">
      <w:pPr>
        <w:ind w:left="720"/>
        <w:rPr>
          <w:ins w:id="145" w:author="santo harianja" w:date="2021-08-25T18:33:00Z"/>
          <w:rFonts w:ascii="Times New Roman" w:hAnsi="Times New Roman" w:cs="Times New Roman"/>
          <w:sz w:val="24"/>
          <w:szCs w:val="24"/>
        </w:rPr>
      </w:pPr>
      <w:ins w:id="146" w:author="santo harianja" w:date="2021-08-25T18:33:00Z">
        <w:r w:rsidRPr="00670E1D">
          <w:rPr>
            <w:rFonts w:ascii="Times New Roman" w:hAnsi="Times New Roman" w:cs="Times New Roman"/>
            <w:sz w:val="24"/>
            <w:szCs w:val="24"/>
          </w:rPr>
          <w:t>e. A power plant contains a SCADA (supervisory control and data</w:t>
        </w:r>
        <w:r>
          <w:rPr>
            <w:rFonts w:ascii="Times New Roman" w:hAnsi="Times New Roman" w:cs="Times New Roman"/>
            <w:sz w:val="24"/>
            <w:szCs w:val="24"/>
          </w:rPr>
          <w:t xml:space="preserve"> </w:t>
        </w:r>
        <w:r w:rsidRPr="00670E1D">
          <w:rPr>
            <w:rFonts w:ascii="Times New Roman" w:hAnsi="Times New Roman" w:cs="Times New Roman"/>
            <w:sz w:val="24"/>
            <w:szCs w:val="24"/>
          </w:rPr>
          <w:t>acquisition)</w:t>
        </w:r>
      </w:ins>
    </w:p>
    <w:p w14:paraId="4EE45C47" w14:textId="77777777" w:rsidR="00670E1D" w:rsidRDefault="00670E1D" w:rsidP="00670E1D">
      <w:pPr>
        <w:ind w:left="720"/>
        <w:rPr>
          <w:ins w:id="147" w:author="santo harianja" w:date="2021-08-25T18:33:00Z"/>
          <w:rFonts w:ascii="Times New Roman" w:hAnsi="Times New Roman" w:cs="Times New Roman"/>
          <w:sz w:val="24"/>
          <w:szCs w:val="24"/>
        </w:rPr>
      </w:pPr>
      <w:ins w:id="148" w:author="santo harianja" w:date="2021-08-25T18:33:00Z">
        <w:r w:rsidRPr="00670E1D">
          <w:rPr>
            <w:rFonts w:ascii="Times New Roman" w:hAnsi="Times New Roman" w:cs="Times New Roman"/>
            <w:sz w:val="24"/>
            <w:szCs w:val="24"/>
          </w:rPr>
          <w:t xml:space="preserve">f. system controlling the distribution of electric power for a large military installation. The SCADA system contains both real-time sensor data </w:t>
        </w:r>
        <w:r>
          <w:rPr>
            <w:rFonts w:ascii="Times New Roman" w:hAnsi="Times New Roman" w:cs="Times New Roman"/>
            <w:sz w:val="24"/>
            <w:szCs w:val="24"/>
          </w:rPr>
          <w:t xml:space="preserve"> </w:t>
        </w:r>
        <w:r w:rsidRPr="00670E1D">
          <w:rPr>
            <w:rFonts w:ascii="Times New Roman" w:hAnsi="Times New Roman" w:cs="Times New Roman"/>
            <w:sz w:val="24"/>
            <w:szCs w:val="24"/>
          </w:rPr>
          <w:t>and routine administrative information. Assess the impact for the two data sets separately and the information system as a whole.</w:t>
        </w:r>
      </w:ins>
    </w:p>
    <w:p w14:paraId="29B4F10D" w14:textId="77777777" w:rsidR="00670E1D" w:rsidRDefault="00670E1D" w:rsidP="00670E1D">
      <w:pPr>
        <w:ind w:left="720"/>
        <w:rPr>
          <w:ins w:id="149" w:author="santo harianja" w:date="2021-08-25T18:33:00Z"/>
          <w:rFonts w:ascii="Times New Roman" w:hAnsi="Times New Roman" w:cs="Times New Roman"/>
          <w:sz w:val="24"/>
          <w:szCs w:val="24"/>
        </w:rPr>
      </w:pPr>
    </w:p>
    <w:p w14:paraId="1D9050B9" w14:textId="77777777" w:rsidR="00670E1D" w:rsidRDefault="00670E1D" w:rsidP="00670E1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50" w:author="santo harianja" w:date="2021-08-25T18:33:00Z"/>
          <w:rFonts w:ascii="Times New Roman" w:hAnsi="Times New Roman" w:cs="Times New Roman"/>
          <w:sz w:val="24"/>
          <w:szCs w:val="24"/>
          <w:lang w:val="id-ID"/>
        </w:rPr>
      </w:pPr>
      <w:ins w:id="151" w:author="santo harianja" w:date="2021-08-25T18:33:00Z">
        <w:r>
          <w:rPr>
            <w:rFonts w:ascii="Times New Roman" w:hAnsi="Times New Roman" w:cs="Times New Roman"/>
            <w:sz w:val="24"/>
            <w:szCs w:val="24"/>
          </w:rPr>
          <w:t xml:space="preserve">   </w:t>
        </w:r>
        <w:r>
          <w:rPr>
            <w:rFonts w:ascii="Times New Roman" w:hAnsi="Times New Roman" w:cs="Times New Roman"/>
            <w:sz w:val="24"/>
            <w:szCs w:val="24"/>
            <w:lang w:val="id-ID"/>
          </w:rPr>
          <w:t>Confidentiality = Not Applicable</w:t>
        </w:r>
      </w:ins>
    </w:p>
    <w:p w14:paraId="44758A3F" w14:textId="77777777" w:rsidR="00670E1D" w:rsidRDefault="00670E1D" w:rsidP="00670E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52" w:author="santo harianja" w:date="2021-08-25T18:33:00Z"/>
          <w:rFonts w:ascii="Times New Roman" w:hAnsi="Times New Roman" w:cs="Times New Roman"/>
          <w:sz w:val="24"/>
          <w:szCs w:val="24"/>
          <w:lang w:val="id-ID"/>
        </w:rPr>
      </w:pPr>
      <w:ins w:id="153" w:author="santo harianja" w:date="2021-08-25T18:33:00Z">
        <w:r>
          <w:rPr>
            <w:rFonts w:ascii="Times New Roman" w:hAnsi="Times New Roman" w:cs="Times New Roman"/>
            <w:sz w:val="24"/>
            <w:szCs w:val="24"/>
            <w:lang w:val="id-ID"/>
          </w:rPr>
          <w:t>Integrity = Moderate</w:t>
        </w:r>
      </w:ins>
    </w:p>
    <w:p w14:paraId="6C455FD6" w14:textId="77777777" w:rsidR="00670E1D" w:rsidRDefault="00670E1D" w:rsidP="00670E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54" w:author="santo harianja" w:date="2021-08-25T18:33:00Z"/>
          <w:rFonts w:ascii="Times New Roman" w:hAnsi="Times New Roman" w:cs="Times New Roman"/>
          <w:sz w:val="24"/>
          <w:szCs w:val="24"/>
          <w:lang w:val="id-ID"/>
        </w:rPr>
      </w:pPr>
      <w:ins w:id="155" w:author="santo harianja" w:date="2021-08-25T18:33:00Z">
        <w:r>
          <w:rPr>
            <w:rFonts w:ascii="Times New Roman" w:hAnsi="Times New Roman" w:cs="Times New Roman"/>
            <w:sz w:val="24"/>
            <w:szCs w:val="24"/>
            <w:lang w:val="id-ID"/>
          </w:rPr>
          <w:t>Availability = Moderate</w:t>
        </w:r>
      </w:ins>
    </w:p>
    <w:p w14:paraId="3C7A837D" w14:textId="77777777" w:rsidR="00670E1D" w:rsidRDefault="00670E1D" w:rsidP="00670E1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56" w:author="santo harianja" w:date="2021-08-25T18:33:00Z"/>
          <w:rFonts w:ascii="Times New Roman" w:hAnsi="Times New Roman" w:cs="Times New Roman"/>
          <w:sz w:val="24"/>
          <w:szCs w:val="24"/>
          <w:lang w:val="id-ID"/>
        </w:rPr>
      </w:pPr>
      <w:ins w:id="157" w:author="santo harianja" w:date="2021-08-25T18:33:00Z">
        <w:r>
          <w:rPr>
            <w:rFonts w:ascii="Times New Roman" w:hAnsi="Times New Roman" w:cs="Times New Roman"/>
            <w:sz w:val="24"/>
            <w:szCs w:val="24"/>
            <w:lang w:val="id-ID"/>
          </w:rPr>
          <w:t>Confidentiality = High</w:t>
        </w:r>
      </w:ins>
    </w:p>
    <w:p w14:paraId="431317DE" w14:textId="77777777" w:rsidR="00670E1D" w:rsidRDefault="00670E1D" w:rsidP="00670E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58" w:author="santo harianja" w:date="2021-08-25T18:33:00Z"/>
          <w:rFonts w:ascii="Times New Roman" w:hAnsi="Times New Roman" w:cs="Times New Roman"/>
          <w:sz w:val="24"/>
          <w:szCs w:val="24"/>
          <w:lang w:val="id-ID"/>
        </w:rPr>
      </w:pPr>
      <w:ins w:id="159" w:author="santo harianja" w:date="2021-08-25T18:33:00Z">
        <w:r>
          <w:rPr>
            <w:rFonts w:ascii="Times New Roman" w:hAnsi="Times New Roman" w:cs="Times New Roman"/>
            <w:sz w:val="24"/>
            <w:szCs w:val="24"/>
            <w:lang w:val="id-ID"/>
          </w:rPr>
          <w:t>Integrity = Moderate</w:t>
        </w:r>
      </w:ins>
    </w:p>
    <w:p w14:paraId="4E878819" w14:textId="77777777" w:rsidR="00670E1D" w:rsidRDefault="00670E1D" w:rsidP="00670E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60" w:author="santo harianja" w:date="2021-08-25T18:33:00Z"/>
          <w:rFonts w:ascii="Times New Roman" w:hAnsi="Times New Roman" w:cs="Times New Roman"/>
          <w:sz w:val="24"/>
          <w:szCs w:val="24"/>
          <w:lang w:val="id-ID"/>
        </w:rPr>
      </w:pPr>
      <w:ins w:id="161" w:author="santo harianja" w:date="2021-08-25T18:33:00Z">
        <w:r>
          <w:rPr>
            <w:rFonts w:ascii="Times New Roman" w:hAnsi="Times New Roman" w:cs="Times New Roman"/>
            <w:sz w:val="24"/>
            <w:szCs w:val="24"/>
            <w:lang w:val="id-ID"/>
          </w:rPr>
          <w:t>Availability = Moderate</w:t>
        </w:r>
      </w:ins>
    </w:p>
    <w:p w14:paraId="407D08DD" w14:textId="77777777" w:rsidR="00670E1D" w:rsidRDefault="00670E1D" w:rsidP="00670E1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62" w:author="santo harianja" w:date="2021-08-25T18:33:00Z"/>
          <w:rFonts w:ascii="Times New Roman" w:hAnsi="Times New Roman" w:cs="Times New Roman"/>
          <w:sz w:val="24"/>
          <w:szCs w:val="24"/>
          <w:lang w:val="id-ID"/>
        </w:rPr>
      </w:pPr>
      <w:ins w:id="163" w:author="santo harianja" w:date="2021-08-25T18:33:00Z">
        <w:r>
          <w:rPr>
            <w:rFonts w:ascii="Times New Roman" w:hAnsi="Times New Roman" w:cs="Times New Roman"/>
            <w:sz w:val="24"/>
            <w:szCs w:val="24"/>
            <w:lang w:val="id-ID"/>
          </w:rPr>
          <w:lastRenderedPageBreak/>
          <w:t>Confidentiality = Low</w:t>
        </w:r>
      </w:ins>
    </w:p>
    <w:p w14:paraId="17C9E1B3" w14:textId="77777777" w:rsidR="00670E1D" w:rsidRDefault="00670E1D" w:rsidP="00670E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64" w:author="santo harianja" w:date="2021-08-25T18:33:00Z"/>
          <w:rFonts w:ascii="Times New Roman" w:hAnsi="Times New Roman" w:cs="Times New Roman"/>
          <w:sz w:val="24"/>
          <w:szCs w:val="24"/>
          <w:lang w:val="id-ID"/>
        </w:rPr>
      </w:pPr>
      <w:ins w:id="165" w:author="santo harianja" w:date="2021-08-25T18:33:00Z">
        <w:r>
          <w:rPr>
            <w:rFonts w:ascii="Times New Roman" w:hAnsi="Times New Roman" w:cs="Times New Roman"/>
            <w:sz w:val="24"/>
            <w:szCs w:val="24"/>
            <w:lang w:val="id-ID"/>
          </w:rPr>
          <w:t>Integrity = Low</w:t>
        </w:r>
      </w:ins>
    </w:p>
    <w:p w14:paraId="36E45A95" w14:textId="77777777" w:rsidR="00670E1D" w:rsidRPr="00CD43F2" w:rsidRDefault="00670E1D" w:rsidP="00670E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66" w:author="santo harianja" w:date="2021-08-25T18:33:00Z"/>
          <w:rFonts w:ascii="Times New Roman" w:hAnsi="Times New Roman" w:cs="Times New Roman"/>
          <w:sz w:val="24"/>
          <w:szCs w:val="24"/>
          <w:lang w:val="id-ID"/>
        </w:rPr>
      </w:pPr>
      <w:ins w:id="167" w:author="santo harianja" w:date="2021-08-25T18:33:00Z">
        <w:r>
          <w:rPr>
            <w:rFonts w:ascii="Times New Roman" w:hAnsi="Times New Roman" w:cs="Times New Roman"/>
            <w:sz w:val="24"/>
            <w:szCs w:val="24"/>
            <w:lang w:val="id-ID"/>
          </w:rPr>
          <w:t>Availability = Low</w:t>
        </w:r>
      </w:ins>
    </w:p>
    <w:p w14:paraId="7173D5B3" w14:textId="77777777" w:rsidR="00670E1D" w:rsidRDefault="00670E1D" w:rsidP="00670E1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68" w:author="santo harianja" w:date="2021-08-25T18:33:00Z"/>
          <w:rFonts w:ascii="Times New Roman" w:hAnsi="Times New Roman" w:cs="Times New Roman"/>
          <w:sz w:val="24"/>
          <w:szCs w:val="24"/>
          <w:lang w:val="id-ID"/>
        </w:rPr>
      </w:pPr>
      <w:ins w:id="169" w:author="santo harianja" w:date="2021-08-25T18:33:00Z">
        <w:r>
          <w:rPr>
            <w:rFonts w:ascii="Times New Roman" w:hAnsi="Times New Roman" w:cs="Times New Roman"/>
            <w:sz w:val="24"/>
            <w:szCs w:val="24"/>
            <w:lang w:val="id-ID"/>
          </w:rPr>
          <w:t>Security Category of Contract Information</w:t>
        </w:r>
      </w:ins>
    </w:p>
    <w:p w14:paraId="03DA307D" w14:textId="77777777" w:rsidR="00670E1D" w:rsidRDefault="00670E1D" w:rsidP="00670E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70" w:author="santo harianja" w:date="2021-08-25T18:33:00Z"/>
          <w:rFonts w:ascii="Times New Roman" w:hAnsi="Times New Roman" w:cs="Times New Roman"/>
          <w:sz w:val="24"/>
          <w:szCs w:val="24"/>
          <w:lang w:val="id-ID"/>
        </w:rPr>
      </w:pPr>
      <w:ins w:id="171" w:author="santo harianja" w:date="2021-08-25T18:33:00Z">
        <w:r>
          <w:rPr>
            <w:rFonts w:ascii="Times New Roman" w:hAnsi="Times New Roman" w:cs="Times New Roman"/>
            <w:sz w:val="24"/>
            <w:szCs w:val="24"/>
            <w:lang w:val="id-ID"/>
          </w:rPr>
          <w:t>Confidentiality = Moderate</w:t>
        </w:r>
      </w:ins>
    </w:p>
    <w:p w14:paraId="6482D3A5" w14:textId="77777777" w:rsidR="00670E1D" w:rsidRDefault="00670E1D" w:rsidP="00670E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72" w:author="santo harianja" w:date="2021-08-25T18:33:00Z"/>
          <w:rFonts w:ascii="Times New Roman" w:hAnsi="Times New Roman" w:cs="Times New Roman"/>
          <w:sz w:val="24"/>
          <w:szCs w:val="24"/>
          <w:lang w:val="id-ID"/>
        </w:rPr>
      </w:pPr>
      <w:ins w:id="173" w:author="santo harianja" w:date="2021-08-25T18:33:00Z">
        <w:r>
          <w:rPr>
            <w:rFonts w:ascii="Times New Roman" w:hAnsi="Times New Roman" w:cs="Times New Roman"/>
            <w:sz w:val="24"/>
            <w:szCs w:val="24"/>
            <w:lang w:val="id-ID"/>
          </w:rPr>
          <w:t>Integrity = Moderate</w:t>
        </w:r>
      </w:ins>
    </w:p>
    <w:p w14:paraId="09FE4F8A" w14:textId="77777777" w:rsidR="00670E1D" w:rsidRDefault="00670E1D" w:rsidP="00670E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74" w:author="santo harianja" w:date="2021-08-25T18:33:00Z"/>
          <w:rFonts w:ascii="Times New Roman" w:hAnsi="Times New Roman" w:cs="Times New Roman"/>
          <w:sz w:val="24"/>
          <w:szCs w:val="24"/>
          <w:lang w:val="id-ID"/>
        </w:rPr>
      </w:pPr>
      <w:ins w:id="175" w:author="santo harianja" w:date="2021-08-25T18:33:00Z">
        <w:r>
          <w:rPr>
            <w:rFonts w:ascii="Times New Roman" w:hAnsi="Times New Roman" w:cs="Times New Roman"/>
            <w:sz w:val="24"/>
            <w:szCs w:val="24"/>
            <w:lang w:val="id-ID"/>
          </w:rPr>
          <w:t>Availability = Low</w:t>
        </w:r>
      </w:ins>
    </w:p>
    <w:p w14:paraId="7C3E1880" w14:textId="77777777" w:rsidR="00670E1D" w:rsidRDefault="00670E1D" w:rsidP="00670E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76" w:author="santo harianja" w:date="2021-08-25T18:33:00Z"/>
          <w:rFonts w:ascii="Times New Roman" w:hAnsi="Times New Roman" w:cs="Times New Roman"/>
          <w:sz w:val="24"/>
          <w:szCs w:val="24"/>
          <w:lang w:val="id-ID"/>
        </w:rPr>
      </w:pPr>
      <w:ins w:id="177" w:author="santo harianja" w:date="2021-08-25T18:33:00Z">
        <w:r>
          <w:rPr>
            <w:rFonts w:ascii="Times New Roman" w:hAnsi="Times New Roman" w:cs="Times New Roman"/>
            <w:sz w:val="24"/>
            <w:szCs w:val="24"/>
            <w:lang w:val="id-ID"/>
          </w:rPr>
          <w:t>Security Category of administrative Information</w:t>
        </w:r>
      </w:ins>
    </w:p>
    <w:p w14:paraId="753EEF9E" w14:textId="77777777" w:rsidR="00670E1D" w:rsidRDefault="00670E1D" w:rsidP="00670E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78" w:author="santo harianja" w:date="2021-08-25T18:33:00Z"/>
          <w:rFonts w:ascii="Times New Roman" w:hAnsi="Times New Roman" w:cs="Times New Roman"/>
          <w:sz w:val="24"/>
          <w:szCs w:val="24"/>
          <w:lang w:val="id-ID"/>
        </w:rPr>
      </w:pPr>
      <w:ins w:id="179" w:author="santo harianja" w:date="2021-08-25T18:33:00Z">
        <w:r>
          <w:rPr>
            <w:rFonts w:ascii="Times New Roman" w:hAnsi="Times New Roman" w:cs="Times New Roman"/>
            <w:sz w:val="24"/>
            <w:szCs w:val="24"/>
            <w:lang w:val="id-ID"/>
          </w:rPr>
          <w:t>Confidentiality = Low</w:t>
        </w:r>
      </w:ins>
    </w:p>
    <w:p w14:paraId="0A7B69D3" w14:textId="77777777" w:rsidR="00670E1D" w:rsidRDefault="00670E1D" w:rsidP="00670E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80" w:author="santo harianja" w:date="2021-08-25T18:33:00Z"/>
          <w:rFonts w:ascii="Times New Roman" w:hAnsi="Times New Roman" w:cs="Times New Roman"/>
          <w:sz w:val="24"/>
          <w:szCs w:val="24"/>
          <w:lang w:val="id-ID"/>
        </w:rPr>
      </w:pPr>
      <w:ins w:id="181" w:author="santo harianja" w:date="2021-08-25T18:33:00Z">
        <w:r>
          <w:rPr>
            <w:rFonts w:ascii="Times New Roman" w:hAnsi="Times New Roman" w:cs="Times New Roman"/>
            <w:sz w:val="24"/>
            <w:szCs w:val="24"/>
            <w:lang w:val="id-ID"/>
          </w:rPr>
          <w:t>Integrity = Low</w:t>
        </w:r>
      </w:ins>
    </w:p>
    <w:p w14:paraId="3B978D02" w14:textId="77777777" w:rsidR="00670E1D" w:rsidRDefault="00670E1D" w:rsidP="00670E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82" w:author="santo harianja" w:date="2021-08-25T18:33:00Z"/>
          <w:rFonts w:ascii="Times New Roman" w:hAnsi="Times New Roman" w:cs="Times New Roman"/>
          <w:sz w:val="24"/>
          <w:szCs w:val="24"/>
          <w:lang w:val="id-ID"/>
        </w:rPr>
      </w:pPr>
      <w:ins w:id="183" w:author="santo harianja" w:date="2021-08-25T18:33:00Z">
        <w:r>
          <w:rPr>
            <w:rFonts w:ascii="Times New Roman" w:hAnsi="Times New Roman" w:cs="Times New Roman"/>
            <w:sz w:val="24"/>
            <w:szCs w:val="24"/>
            <w:lang w:val="id-ID"/>
          </w:rPr>
          <w:t>Availability = Low</w:t>
        </w:r>
      </w:ins>
    </w:p>
    <w:p w14:paraId="400958E6" w14:textId="77777777" w:rsidR="00670E1D" w:rsidRDefault="00670E1D" w:rsidP="00670E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84" w:author="santo harianja" w:date="2021-08-25T18:33:00Z"/>
          <w:rFonts w:ascii="Times New Roman" w:hAnsi="Times New Roman" w:cs="Times New Roman"/>
          <w:sz w:val="24"/>
          <w:szCs w:val="24"/>
          <w:lang w:val="id-ID"/>
        </w:rPr>
      </w:pPr>
      <w:ins w:id="185" w:author="santo harianja" w:date="2021-08-25T18:33:00Z">
        <w:r>
          <w:rPr>
            <w:rFonts w:ascii="Times New Roman" w:hAnsi="Times New Roman" w:cs="Times New Roman"/>
            <w:sz w:val="24"/>
            <w:szCs w:val="24"/>
            <w:lang w:val="id-ID"/>
          </w:rPr>
          <w:t>Security Category of Acquisition Information</w:t>
        </w:r>
      </w:ins>
    </w:p>
    <w:p w14:paraId="41A43ADC" w14:textId="77777777" w:rsidR="00670E1D" w:rsidRDefault="00670E1D" w:rsidP="00670E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86" w:author="santo harianja" w:date="2021-08-25T18:33:00Z"/>
          <w:rFonts w:ascii="Times New Roman" w:hAnsi="Times New Roman" w:cs="Times New Roman"/>
          <w:sz w:val="24"/>
          <w:szCs w:val="24"/>
          <w:lang w:val="id-ID"/>
        </w:rPr>
      </w:pPr>
      <w:ins w:id="187" w:author="santo harianja" w:date="2021-08-25T18:33:00Z">
        <w:r>
          <w:rPr>
            <w:rFonts w:ascii="Times New Roman" w:hAnsi="Times New Roman" w:cs="Times New Roman"/>
            <w:sz w:val="24"/>
            <w:szCs w:val="24"/>
            <w:lang w:val="id-ID"/>
          </w:rPr>
          <w:t>Confidentiality = Moderate</w:t>
        </w:r>
      </w:ins>
    </w:p>
    <w:p w14:paraId="5472D274" w14:textId="77777777" w:rsidR="00670E1D" w:rsidRDefault="00670E1D" w:rsidP="00670E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88" w:author="santo harianja" w:date="2021-08-25T18:33:00Z"/>
          <w:rFonts w:ascii="Times New Roman" w:hAnsi="Times New Roman" w:cs="Times New Roman"/>
          <w:sz w:val="24"/>
          <w:szCs w:val="24"/>
          <w:lang w:val="id-ID"/>
        </w:rPr>
      </w:pPr>
      <w:ins w:id="189" w:author="santo harianja" w:date="2021-08-25T18:33:00Z">
        <w:r>
          <w:rPr>
            <w:rFonts w:ascii="Times New Roman" w:hAnsi="Times New Roman" w:cs="Times New Roman"/>
            <w:sz w:val="24"/>
            <w:szCs w:val="24"/>
            <w:lang w:val="id-ID"/>
          </w:rPr>
          <w:t>Integrity = Moderate</w:t>
        </w:r>
      </w:ins>
    </w:p>
    <w:p w14:paraId="54007F63" w14:textId="77777777" w:rsidR="00670E1D" w:rsidRPr="003E55EE" w:rsidRDefault="00670E1D" w:rsidP="00670E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90" w:author="santo harianja" w:date="2021-08-25T18:33:00Z"/>
          <w:rFonts w:ascii="Times New Roman" w:hAnsi="Times New Roman" w:cs="Times New Roman"/>
          <w:sz w:val="24"/>
          <w:szCs w:val="24"/>
          <w:lang w:val="id-ID"/>
        </w:rPr>
      </w:pPr>
      <w:ins w:id="191" w:author="santo harianja" w:date="2021-08-25T18:33:00Z">
        <w:r>
          <w:rPr>
            <w:rFonts w:ascii="Times New Roman" w:hAnsi="Times New Roman" w:cs="Times New Roman"/>
            <w:sz w:val="24"/>
            <w:szCs w:val="24"/>
            <w:lang w:val="id-ID"/>
          </w:rPr>
          <w:t>Availability = Low</w:t>
        </w:r>
      </w:ins>
    </w:p>
    <w:p w14:paraId="3223CB3D" w14:textId="77777777" w:rsidR="00670E1D" w:rsidRPr="003E55EE" w:rsidRDefault="00670E1D" w:rsidP="00670E1D">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92" w:author="santo harianja" w:date="2021-08-25T18:33:00Z"/>
          <w:rFonts w:ascii="Times New Roman" w:hAnsi="Times New Roman" w:cs="Times New Roman"/>
          <w:sz w:val="24"/>
          <w:szCs w:val="24"/>
          <w:lang w:val="id-ID"/>
        </w:rPr>
      </w:pPr>
      <w:ins w:id="193" w:author="santo harianja" w:date="2021-08-25T18:33:00Z">
        <w:r>
          <w:rPr>
            <w:rFonts w:ascii="Times New Roman" w:hAnsi="Times New Roman" w:cs="Times New Roman"/>
            <w:sz w:val="24"/>
            <w:szCs w:val="24"/>
            <w:lang w:val="id-ID"/>
          </w:rPr>
          <w:t>Security Category of Sensor Data</w:t>
        </w:r>
      </w:ins>
    </w:p>
    <w:p w14:paraId="2238A792" w14:textId="77777777" w:rsidR="00670E1D" w:rsidRDefault="00670E1D" w:rsidP="00670E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94" w:author="santo harianja" w:date="2021-08-25T18:33:00Z"/>
          <w:rFonts w:ascii="Times New Roman" w:hAnsi="Times New Roman" w:cs="Times New Roman"/>
          <w:sz w:val="24"/>
          <w:szCs w:val="24"/>
          <w:lang w:val="id-ID"/>
        </w:rPr>
      </w:pPr>
      <w:ins w:id="195" w:author="santo harianja" w:date="2021-08-25T18:33:00Z">
        <w:r>
          <w:rPr>
            <w:rFonts w:ascii="Times New Roman" w:hAnsi="Times New Roman" w:cs="Times New Roman"/>
            <w:sz w:val="24"/>
            <w:szCs w:val="24"/>
            <w:lang w:val="id-ID"/>
          </w:rPr>
          <w:t>Confidentiality</w:t>
        </w:r>
      </w:ins>
    </w:p>
    <w:p w14:paraId="72815FA8" w14:textId="77777777" w:rsidR="00670E1D" w:rsidRDefault="00670E1D" w:rsidP="00670E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96" w:author="santo harianja" w:date="2021-08-25T18:33:00Z"/>
          <w:rFonts w:ascii="Times New Roman" w:hAnsi="Times New Roman" w:cs="Times New Roman"/>
          <w:sz w:val="24"/>
          <w:szCs w:val="24"/>
          <w:lang w:val="id-ID"/>
        </w:rPr>
      </w:pPr>
      <w:ins w:id="197" w:author="santo harianja" w:date="2021-08-25T18:33:00Z">
        <w:r>
          <w:rPr>
            <w:rFonts w:ascii="Times New Roman" w:hAnsi="Times New Roman" w:cs="Times New Roman"/>
            <w:sz w:val="24"/>
            <w:szCs w:val="24"/>
            <w:lang w:val="id-ID"/>
          </w:rPr>
          <w:t>Integrity</w:t>
        </w:r>
      </w:ins>
    </w:p>
    <w:p w14:paraId="683FA524" w14:textId="77777777" w:rsidR="00670E1D" w:rsidRDefault="00670E1D" w:rsidP="00670E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198" w:author="santo harianja" w:date="2021-08-25T18:33:00Z"/>
          <w:rFonts w:ascii="Times New Roman" w:hAnsi="Times New Roman" w:cs="Times New Roman"/>
          <w:sz w:val="24"/>
          <w:szCs w:val="24"/>
          <w:lang w:val="id-ID"/>
        </w:rPr>
      </w:pPr>
      <w:ins w:id="199" w:author="santo harianja" w:date="2021-08-25T18:33:00Z">
        <w:r>
          <w:rPr>
            <w:rFonts w:ascii="Times New Roman" w:hAnsi="Times New Roman" w:cs="Times New Roman"/>
            <w:sz w:val="24"/>
            <w:szCs w:val="24"/>
            <w:lang w:val="id-ID"/>
          </w:rPr>
          <w:t>Availability</w:t>
        </w:r>
      </w:ins>
    </w:p>
    <w:p w14:paraId="6CAF52AE" w14:textId="77777777" w:rsidR="00670E1D" w:rsidRDefault="00670E1D" w:rsidP="00670E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200" w:author="santo harianja" w:date="2021-08-25T18:33:00Z"/>
          <w:rFonts w:ascii="Times New Roman" w:hAnsi="Times New Roman" w:cs="Times New Roman"/>
          <w:sz w:val="24"/>
          <w:szCs w:val="24"/>
          <w:lang w:val="id-ID"/>
        </w:rPr>
      </w:pPr>
      <w:ins w:id="201" w:author="santo harianja" w:date="2021-08-25T18:33:00Z">
        <w:r>
          <w:rPr>
            <w:rFonts w:ascii="Times New Roman" w:hAnsi="Times New Roman" w:cs="Times New Roman"/>
            <w:sz w:val="24"/>
            <w:szCs w:val="24"/>
            <w:lang w:val="id-ID"/>
          </w:rPr>
          <w:t>Security Category of administrative Information</w:t>
        </w:r>
      </w:ins>
    </w:p>
    <w:p w14:paraId="1D03E00A" w14:textId="77777777" w:rsidR="00670E1D" w:rsidRDefault="00670E1D" w:rsidP="00670E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202" w:author="santo harianja" w:date="2021-08-25T18:33:00Z"/>
          <w:rFonts w:ascii="Times New Roman" w:hAnsi="Times New Roman" w:cs="Times New Roman"/>
          <w:sz w:val="24"/>
          <w:szCs w:val="24"/>
          <w:lang w:val="id-ID"/>
        </w:rPr>
      </w:pPr>
      <w:ins w:id="203" w:author="santo harianja" w:date="2021-08-25T18:33:00Z">
        <w:r>
          <w:rPr>
            <w:rFonts w:ascii="Times New Roman" w:hAnsi="Times New Roman" w:cs="Times New Roman"/>
            <w:sz w:val="24"/>
            <w:szCs w:val="24"/>
            <w:lang w:val="id-ID"/>
          </w:rPr>
          <w:t>Confidentiality = Low</w:t>
        </w:r>
      </w:ins>
    </w:p>
    <w:p w14:paraId="38B698CE" w14:textId="77777777" w:rsidR="00670E1D" w:rsidRDefault="00670E1D" w:rsidP="00670E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204" w:author="santo harianja" w:date="2021-08-25T18:33:00Z"/>
          <w:rFonts w:ascii="Times New Roman" w:hAnsi="Times New Roman" w:cs="Times New Roman"/>
          <w:sz w:val="24"/>
          <w:szCs w:val="24"/>
          <w:lang w:val="id-ID"/>
        </w:rPr>
      </w:pPr>
      <w:ins w:id="205" w:author="santo harianja" w:date="2021-08-25T18:33:00Z">
        <w:r>
          <w:rPr>
            <w:rFonts w:ascii="Times New Roman" w:hAnsi="Times New Roman" w:cs="Times New Roman"/>
            <w:sz w:val="24"/>
            <w:szCs w:val="24"/>
            <w:lang w:val="id-ID"/>
          </w:rPr>
          <w:t>Integrity = Low</w:t>
        </w:r>
      </w:ins>
    </w:p>
    <w:p w14:paraId="5010E104" w14:textId="77777777" w:rsidR="00670E1D" w:rsidRDefault="00670E1D" w:rsidP="00670E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206" w:author="santo harianja" w:date="2021-08-25T18:33:00Z"/>
          <w:rFonts w:ascii="Times New Roman" w:hAnsi="Times New Roman" w:cs="Times New Roman"/>
          <w:sz w:val="24"/>
          <w:szCs w:val="24"/>
          <w:lang w:val="id-ID"/>
        </w:rPr>
      </w:pPr>
      <w:ins w:id="207" w:author="santo harianja" w:date="2021-08-25T18:33:00Z">
        <w:r>
          <w:rPr>
            <w:rFonts w:ascii="Times New Roman" w:hAnsi="Times New Roman" w:cs="Times New Roman"/>
            <w:sz w:val="24"/>
            <w:szCs w:val="24"/>
            <w:lang w:val="id-ID"/>
          </w:rPr>
          <w:t>Availability = Low</w:t>
        </w:r>
      </w:ins>
    </w:p>
    <w:p w14:paraId="3295298D" w14:textId="77777777" w:rsidR="00670E1D" w:rsidRDefault="00670E1D" w:rsidP="00670E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208" w:author="santo harianja" w:date="2021-08-25T18:33:00Z"/>
          <w:rFonts w:ascii="Times New Roman" w:hAnsi="Times New Roman" w:cs="Times New Roman"/>
          <w:sz w:val="24"/>
          <w:szCs w:val="24"/>
          <w:lang w:val="id-ID"/>
        </w:rPr>
      </w:pPr>
      <w:ins w:id="209" w:author="santo harianja" w:date="2021-08-25T18:33:00Z">
        <w:r>
          <w:rPr>
            <w:rFonts w:ascii="Times New Roman" w:hAnsi="Times New Roman" w:cs="Times New Roman"/>
            <w:sz w:val="24"/>
            <w:szCs w:val="24"/>
            <w:lang w:val="id-ID"/>
          </w:rPr>
          <w:t>Security Category of SCADA system</w:t>
        </w:r>
      </w:ins>
    </w:p>
    <w:p w14:paraId="1F67CA8F" w14:textId="77777777" w:rsidR="00670E1D" w:rsidRDefault="00670E1D" w:rsidP="00670E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210" w:author="santo harianja" w:date="2021-08-25T18:33:00Z"/>
          <w:rFonts w:ascii="Times New Roman" w:hAnsi="Times New Roman" w:cs="Times New Roman"/>
          <w:sz w:val="24"/>
          <w:szCs w:val="24"/>
          <w:lang w:val="id-ID"/>
        </w:rPr>
      </w:pPr>
      <w:ins w:id="211" w:author="santo harianja" w:date="2021-08-25T18:33:00Z">
        <w:r>
          <w:rPr>
            <w:rFonts w:ascii="Times New Roman" w:hAnsi="Times New Roman" w:cs="Times New Roman"/>
            <w:sz w:val="24"/>
            <w:szCs w:val="24"/>
            <w:lang w:val="id-ID"/>
          </w:rPr>
          <w:t>Confidentiality = Low</w:t>
        </w:r>
      </w:ins>
    </w:p>
    <w:p w14:paraId="6BD29C99" w14:textId="77777777" w:rsidR="00670E1D" w:rsidRDefault="00670E1D" w:rsidP="00670E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212" w:author="santo harianja" w:date="2021-08-25T18:33:00Z"/>
          <w:rFonts w:ascii="Times New Roman" w:hAnsi="Times New Roman" w:cs="Times New Roman"/>
          <w:sz w:val="24"/>
          <w:szCs w:val="24"/>
          <w:lang w:val="id-ID"/>
        </w:rPr>
      </w:pPr>
      <w:ins w:id="213" w:author="santo harianja" w:date="2021-08-25T18:33:00Z">
        <w:r>
          <w:rPr>
            <w:rFonts w:ascii="Times New Roman" w:hAnsi="Times New Roman" w:cs="Times New Roman"/>
            <w:sz w:val="24"/>
            <w:szCs w:val="24"/>
            <w:lang w:val="id-ID"/>
          </w:rPr>
          <w:t>Integrity = Low</w:t>
        </w:r>
      </w:ins>
    </w:p>
    <w:p w14:paraId="09CE92D2" w14:textId="77777777" w:rsidR="00670E1D" w:rsidRDefault="00670E1D" w:rsidP="00670E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ns w:id="214" w:author="santo harianja" w:date="2021-08-25T18:33:00Z"/>
          <w:rFonts w:ascii="Times New Roman" w:hAnsi="Times New Roman" w:cs="Times New Roman"/>
          <w:sz w:val="24"/>
          <w:szCs w:val="24"/>
          <w:lang w:val="id-ID"/>
        </w:rPr>
      </w:pPr>
      <w:ins w:id="215" w:author="santo harianja" w:date="2021-08-25T18:33:00Z">
        <w:r>
          <w:rPr>
            <w:rFonts w:ascii="Times New Roman" w:hAnsi="Times New Roman" w:cs="Times New Roman"/>
            <w:sz w:val="24"/>
            <w:szCs w:val="24"/>
            <w:lang w:val="id-ID"/>
          </w:rPr>
          <w:t>Availability = Low</w:t>
        </w:r>
      </w:ins>
    </w:p>
    <w:p w14:paraId="6A1F0D7B" w14:textId="77777777" w:rsidR="008049FB" w:rsidRPr="008049FB" w:rsidRDefault="008049FB" w:rsidP="008049FB">
      <w:pPr>
        <w:pStyle w:val="ListParagraph"/>
        <w:numPr>
          <w:ilvl w:val="0"/>
          <w:numId w:val="2"/>
        </w:numPr>
        <w:rPr>
          <w:del w:id="216" w:author="santo harianja" w:date="2021-08-25T18:33:00Z"/>
          <w:sz w:val="24"/>
          <w:szCs w:val="24"/>
        </w:rPr>
      </w:pPr>
    </w:p>
    <w:p w14:paraId="445510A8" w14:textId="77777777" w:rsidR="008049FB" w:rsidRPr="00670E1D" w:rsidRDefault="008049FB" w:rsidP="00670E1D">
      <w:pPr>
        <w:pStyle w:val="ListParagraph"/>
        <w:numPr>
          <w:ilvl w:val="0"/>
          <w:numId w:val="2"/>
        </w:numPr>
        <w:rPr>
          <w:rFonts w:ascii="Times New Roman" w:hAnsi="Times New Roman"/>
          <w:sz w:val="24"/>
          <w:rPrChange w:id="217" w:author="santo harianja" w:date="2021-08-25T18:33:00Z">
            <w:rPr>
              <w:sz w:val="24"/>
              <w:szCs w:val="24"/>
            </w:rPr>
          </w:rPrChange>
        </w:rPr>
        <w:pPrChange w:id="218" w:author="santo harianja" w:date="2021-08-25T18:33:00Z">
          <w:pPr>
            <w:pStyle w:val="ListParagraph"/>
          </w:pPr>
        </w:pPrChange>
      </w:pPr>
    </w:p>
    <w:sectPr w:rsidR="008049FB" w:rsidRPr="00670E1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E8E448" w14:textId="77777777" w:rsidR="00C61C9C" w:rsidRDefault="00C61C9C" w:rsidP="00DC5458">
      <w:pPr>
        <w:spacing w:after="0" w:line="240" w:lineRule="auto"/>
      </w:pPr>
      <w:r>
        <w:separator/>
      </w:r>
    </w:p>
  </w:endnote>
  <w:endnote w:type="continuationSeparator" w:id="0">
    <w:p w14:paraId="64B55929" w14:textId="77777777" w:rsidR="00C61C9C" w:rsidRDefault="00C61C9C" w:rsidP="00DC5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6B5349" w14:textId="77777777" w:rsidR="00C61C9C" w:rsidRDefault="00C61C9C" w:rsidP="00DC5458">
      <w:pPr>
        <w:spacing w:after="0" w:line="240" w:lineRule="auto"/>
      </w:pPr>
      <w:r>
        <w:separator/>
      </w:r>
    </w:p>
  </w:footnote>
  <w:footnote w:type="continuationSeparator" w:id="0">
    <w:p w14:paraId="5F094847" w14:textId="77777777" w:rsidR="00C61C9C" w:rsidRDefault="00C61C9C" w:rsidP="00DC54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6EA6"/>
    <w:multiLevelType w:val="hybridMultilevel"/>
    <w:tmpl w:val="9DA068FA"/>
    <w:lvl w:ilvl="0" w:tplc="4142149A">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D50E86"/>
    <w:multiLevelType w:val="hybridMultilevel"/>
    <w:tmpl w:val="1554A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557B80"/>
    <w:multiLevelType w:val="hybridMultilevel"/>
    <w:tmpl w:val="D46A8CD6"/>
    <w:lvl w:ilvl="0" w:tplc="6492C9C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5A5B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8574271"/>
    <w:multiLevelType w:val="hybridMultilevel"/>
    <w:tmpl w:val="D918019A"/>
    <w:lvl w:ilvl="0" w:tplc="7E528070">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9F7A9F"/>
    <w:multiLevelType w:val="hybridMultilevel"/>
    <w:tmpl w:val="F5429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C81AA9"/>
    <w:multiLevelType w:val="hybridMultilevel"/>
    <w:tmpl w:val="8A2E75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22762E"/>
    <w:multiLevelType w:val="hybridMultilevel"/>
    <w:tmpl w:val="60680960"/>
    <w:lvl w:ilvl="0" w:tplc="D0BAEB46">
      <w:start w:val="1"/>
      <w:numFmt w:val="bullet"/>
      <w:lvlText w:val=""/>
      <w:lvlJc w:val="left"/>
      <w:pPr>
        <w:ind w:left="1080" w:hanging="360"/>
      </w:pPr>
      <w:rPr>
        <w:rFonts w:ascii="Wingdings" w:eastAsiaTheme="minorHAnsi" w:hAnsi="Wingdings" w:cstheme="minorBid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E1C6651"/>
    <w:multiLevelType w:val="hybridMultilevel"/>
    <w:tmpl w:val="CE2CF8E0"/>
    <w:lvl w:ilvl="0" w:tplc="C2F49EE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0400DC9"/>
    <w:multiLevelType w:val="hybridMultilevel"/>
    <w:tmpl w:val="5C5CBD70"/>
    <w:lvl w:ilvl="0" w:tplc="385CA0A4">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41A522B"/>
    <w:multiLevelType w:val="hybridMultilevel"/>
    <w:tmpl w:val="6922B004"/>
    <w:lvl w:ilvl="0" w:tplc="B9C698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F97A83"/>
    <w:multiLevelType w:val="hybridMultilevel"/>
    <w:tmpl w:val="4D2023CA"/>
    <w:lvl w:ilvl="0" w:tplc="790A0FF2">
      <w:start w:val="1"/>
      <w:numFmt w:val="lowerLetter"/>
      <w:lvlText w:val="%1."/>
      <w:lvlJc w:val="left"/>
      <w:pPr>
        <w:ind w:left="644" w:hanging="360"/>
      </w:pPr>
      <w:rPr>
        <w:rFonts w:ascii="Times New Roman" w:eastAsiaTheme="minorHAnsi" w:hAnsi="Times New Roman" w:cs="Times New Roman"/>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
  </w:num>
  <w:num w:numId="2">
    <w:abstractNumId w:val="7"/>
  </w:num>
  <w:num w:numId="3">
    <w:abstractNumId w:val="3"/>
  </w:num>
  <w:num w:numId="4">
    <w:abstractNumId w:val="10"/>
  </w:num>
  <w:num w:numId="5">
    <w:abstractNumId w:val="8"/>
  </w:num>
  <w:num w:numId="6">
    <w:abstractNumId w:val="5"/>
  </w:num>
  <w:num w:numId="7">
    <w:abstractNumId w:val="9"/>
  </w:num>
  <w:num w:numId="8">
    <w:abstractNumId w:val="0"/>
  </w:num>
  <w:num w:numId="9">
    <w:abstractNumId w:val="4"/>
  </w:num>
  <w:num w:numId="10">
    <w:abstractNumId w:val="2"/>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115"/>
    <w:rsid w:val="0012324A"/>
    <w:rsid w:val="00342115"/>
    <w:rsid w:val="00521BE2"/>
    <w:rsid w:val="00670E1D"/>
    <w:rsid w:val="007445AD"/>
    <w:rsid w:val="007847A8"/>
    <w:rsid w:val="008049FB"/>
    <w:rsid w:val="008468EE"/>
    <w:rsid w:val="00B713F5"/>
    <w:rsid w:val="00B83C3B"/>
    <w:rsid w:val="00C61C9C"/>
    <w:rsid w:val="00DC5458"/>
    <w:rsid w:val="00E13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D014B"/>
  <w15:chartTrackingRefBased/>
  <w15:docId w15:val="{CB696375-0422-4271-8D25-F12CEC5E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9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9FB"/>
    <w:pPr>
      <w:ind w:left="720"/>
      <w:contextualSpacing/>
    </w:pPr>
  </w:style>
  <w:style w:type="paragraph" w:styleId="NoSpacing">
    <w:name w:val="No Spacing"/>
    <w:uiPriority w:val="1"/>
    <w:qFormat/>
    <w:rsid w:val="00DC5458"/>
    <w:pPr>
      <w:spacing w:after="0" w:line="240" w:lineRule="auto"/>
    </w:pPr>
  </w:style>
  <w:style w:type="paragraph" w:styleId="BalloonText">
    <w:name w:val="Balloon Text"/>
    <w:basedOn w:val="Normal"/>
    <w:link w:val="BalloonTextChar"/>
    <w:uiPriority w:val="99"/>
    <w:semiHidden/>
    <w:unhideWhenUsed/>
    <w:rsid w:val="00DC54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458"/>
    <w:rPr>
      <w:rFonts w:ascii="Segoe UI" w:hAnsi="Segoe UI" w:cs="Segoe UI"/>
      <w:sz w:val="18"/>
      <w:szCs w:val="18"/>
    </w:rPr>
  </w:style>
  <w:style w:type="paragraph" w:styleId="Revision">
    <w:name w:val="Revision"/>
    <w:hidden/>
    <w:uiPriority w:val="99"/>
    <w:semiHidden/>
    <w:rsid w:val="00DC5458"/>
    <w:pPr>
      <w:spacing w:after="0" w:line="240" w:lineRule="auto"/>
    </w:pPr>
  </w:style>
  <w:style w:type="paragraph" w:styleId="Header">
    <w:name w:val="header"/>
    <w:basedOn w:val="Normal"/>
    <w:link w:val="HeaderChar"/>
    <w:uiPriority w:val="99"/>
    <w:unhideWhenUsed/>
    <w:rsid w:val="00DC54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458"/>
  </w:style>
  <w:style w:type="paragraph" w:styleId="Footer">
    <w:name w:val="footer"/>
    <w:basedOn w:val="Normal"/>
    <w:link w:val="FooterChar"/>
    <w:uiPriority w:val="99"/>
    <w:unhideWhenUsed/>
    <w:rsid w:val="00DC54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67AEF-B9CC-4E0C-A383-C64F56310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harianja</dc:creator>
  <cp:keywords/>
  <dc:description/>
  <cp:lastModifiedBy>santo harianja</cp:lastModifiedBy>
  <cp:revision>1</cp:revision>
  <cp:lastPrinted>2021-08-25T11:31:00Z</cp:lastPrinted>
  <dcterms:created xsi:type="dcterms:W3CDTF">2021-08-25T04:52:00Z</dcterms:created>
  <dcterms:modified xsi:type="dcterms:W3CDTF">2021-08-25T11:35:00Z</dcterms:modified>
</cp:coreProperties>
</file>